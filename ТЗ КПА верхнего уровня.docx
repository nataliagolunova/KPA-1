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6"/>
        <w:jc w:val="both"/>
      </w:pPr>
      <w:r>
        <w:rPr>
          <w:rFonts w:ascii="Times New Roman" w:hAnsi="Times New Roman" w:eastAsia="Times New Roman" w:cs="Times New Roman"/>
          <w:b/>
          <w:sz w:val="24"/>
          <w:szCs w:val="24"/>
        </w:rPr>
        <w:t xml:space="preserve">1. Назначение</w:t>
      </w:r>
      <w:r/>
    </w:p>
    <w:p>
      <w:pPr>
        <w:pStyle w:val="856"/>
        <w:jc w:val="both"/>
      </w:pPr>
      <w:r>
        <w:rPr>
          <w:rFonts w:ascii="Times New Roman" w:hAnsi="Times New Roman" w:eastAsia="Times New Roman" w:cs="Times New Roman"/>
          <w:sz w:val="24"/>
          <w:szCs w:val="24"/>
        </w:rPr>
        <w:t xml:space="preserve">   </w:t>
        <w:tab/>
        <w:t xml:space="preserve">Программное обеспечение предназначено для работы с пультом КПА-1 с проверенными сборщиком производителя плат и выполнения функций прошивки плат,их параметризации и внесение результатов в производственную базу данных.</w:t>
      </w:r>
      <w:r/>
    </w:p>
    <w:p>
      <w:pPr>
        <w:pStyle w:val="856"/>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856"/>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sz w:val="24"/>
          <w:szCs w:val="24"/>
          <w:highlight w:val="none"/>
          <w:lang w:val="ru-RU"/>
        </w:rPr>
        <w:t xml:space="preserve">Общие требования:</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856"/>
        <w:numPr>
          <w:ilvl w:val="0"/>
          <w:numId w:val="5"/>
        </w:numPr>
        <w:jc w:val="both"/>
      </w:pPr>
      <w:r>
        <w:rPr>
          <w:highlight w:val="none"/>
          <w:lang w:val="ru-RU"/>
        </w:rPr>
        <w:t xml:space="preserve">Функция автообновления</w:t>
      </w:r>
      <w:r/>
    </w:p>
    <w:p>
      <w:pPr>
        <w:pStyle w:val="856"/>
        <w:numPr>
          <w:ilvl w:val="0"/>
          <w:numId w:val="5"/>
        </w:numPr>
        <w:jc w:val="both"/>
        <w:rPr>
          <w:lang w:val="ru-RU"/>
        </w:rPr>
      </w:pPr>
      <w:r>
        <w:rPr>
          <w:highlight w:val="none"/>
          <w:lang w:val="ru-RU"/>
        </w:rPr>
        <w:t xml:space="preserve">Иметь файл settings</w:t>
      </w:r>
      <w:r>
        <w:rPr>
          <w:highlight w:val="none"/>
          <w:lang w:val="en-US"/>
        </w:rPr>
        <w:t xml:space="preserve">.ini</w:t>
      </w:r>
      <w:r>
        <w:rPr>
          <w:lang w:val="ru-RU"/>
        </w:rPr>
      </w:r>
      <w:r>
        <w:rPr>
          <w:lang w:val="ru-RU"/>
        </w:rPr>
      </w:r>
    </w:p>
    <w:p>
      <w:pPr>
        <w:pStyle w:val="856"/>
        <w:numPr>
          <w:ilvl w:val="0"/>
          <w:numId w:val="5"/>
        </w:numPr>
        <w:jc w:val="both"/>
        <w:rPr>
          <w:lang w:val="ru-RU"/>
        </w:rPr>
      </w:pPr>
      <w:r>
        <w:rPr>
          <w:highlight w:val="none"/>
          <w:lang w:val="en-US"/>
        </w:rPr>
        <w:t xml:space="preserve">Ведение </w:t>
      </w:r>
      <w:r>
        <w:rPr>
          <w:highlight w:val="none"/>
          <w:lang w:val="ru-RU"/>
        </w:rPr>
        <w:t xml:space="preserve">логов в сетевую папку если есть подключение или локально если нет доступа к сетевой.</w:t>
      </w:r>
      <w:r>
        <w:rPr>
          <w:lang w:val="ru-RU"/>
        </w:rPr>
      </w:r>
      <w:r>
        <w:rPr>
          <w:lang w:val="ru-RU"/>
        </w:rPr>
      </w:r>
    </w:p>
    <w:p>
      <w:pPr>
        <w:pStyle w:val="856"/>
        <w:numPr>
          <w:ilvl w:val="0"/>
          <w:numId w:val="5"/>
        </w:numPr>
        <w:jc w:val="both"/>
        <w:rPr>
          <w:lang w:val="ru-RU"/>
        </w:rPr>
      </w:pPr>
      <w:r>
        <w:rPr>
          <w:highlight w:val="none"/>
          <w:lang w:val="ru-RU"/>
        </w:rPr>
        <w:t xml:space="preserve">Путь общий к папке логов </w:t>
      </w:r>
      <w:r>
        <w:rPr>
          <w:highlight w:val="none"/>
          <w:lang w:val="ru-RU"/>
        </w:rPr>
        <w:t xml:space="preserve">\\srv-fs\FileServer\Production\Logs\Kpa1Stand</w:t>
      </w:r>
      <w:r>
        <w:rPr>
          <w:highlight w:val="none"/>
          <w:lang w:val="ru-RU"/>
        </w:rPr>
        <w:t xml:space="preserve"> далее по наименованию текущего ПК и суток.</w:t>
      </w:r>
      <w:r>
        <w:rPr>
          <w:lang w:val="ru-RU"/>
        </w:rPr>
      </w:r>
      <w:r>
        <w:rPr>
          <w:lang w:val="ru-RU"/>
        </w:rPr>
      </w:r>
    </w:p>
    <w:p>
      <w:pPr>
        <w:pStyle w:val="856"/>
        <w:numPr>
          <w:ilvl w:val="0"/>
          <w:numId w:val="5"/>
        </w:numPr>
        <w:jc w:val="both"/>
        <w:rPr>
          <w:lang w:val="ru-RU"/>
        </w:rPr>
      </w:pPr>
      <w:r>
        <w:rPr>
          <w:highlight w:val="none"/>
          <w:lang w:val="ru-RU"/>
        </w:rPr>
        <w:t xml:space="preserve">2 Роли – оператор, администратор.</w:t>
      </w:r>
      <w:r>
        <w:rPr>
          <w:lang w:val="ru-RU"/>
        </w:rPr>
      </w:r>
      <w:r>
        <w:rPr>
          <w:lang w:val="ru-RU"/>
        </w:rPr>
      </w:r>
    </w:p>
    <w:p>
      <w:pPr>
        <w:pStyle w:val="856"/>
        <w:numPr>
          <w:ilvl w:val="0"/>
          <w:numId w:val="5"/>
        </w:numPr>
        <w:jc w:val="both"/>
        <w:rPr>
          <w:lang w:val="ru-RU"/>
        </w:rPr>
      </w:pPr>
      <w:r>
        <w:rPr>
          <w:highlight w:val="none"/>
          <w:lang w:val="ru-RU"/>
        </w:rPr>
        <w:t xml:space="preserve">Главное окно должно резинится пропорционально с ячейками и поле логов.</w:t>
      </w:r>
      <w:r>
        <w:rPr>
          <w:lang w:val="ru-RU"/>
        </w:rPr>
      </w:r>
      <w:r>
        <w:rPr>
          <w:lang w:val="ru-RU"/>
        </w:rPr>
      </w:r>
    </w:p>
    <w:p>
      <w:pPr>
        <w:pStyle w:val="856"/>
        <w:numPr>
          <w:ilvl w:val="0"/>
          <w:numId w:val="5"/>
        </w:numPr>
        <w:jc w:val="both"/>
        <w:rPr>
          <w:lang w:val="ru-RU"/>
        </w:rPr>
      </w:pPr>
      <w:r>
        <w:rPr>
          <w:highlight w:val="none"/>
          <w:lang w:val="ru-RU"/>
        </w:rPr>
        <w:t xml:space="preserve">В настройках путь к базе данных</w:t>
      </w:r>
      <w:r>
        <w:rPr>
          <w:lang w:val="ru-RU"/>
        </w:rPr>
      </w:r>
      <w:r>
        <w:rPr>
          <w:lang w:val="ru-RU"/>
        </w:rPr>
      </w:r>
    </w:p>
    <w:p>
      <w:pPr>
        <w:pStyle w:val="856"/>
        <w:numPr>
          <w:ilvl w:val="0"/>
          <w:numId w:val="5"/>
        </w:numPr>
        <w:jc w:val="both"/>
        <w:rPr>
          <w:lang w:val="ru-RU"/>
        </w:rPr>
      </w:pPr>
      <w:r>
        <w:rPr>
          <w:highlight w:val="none"/>
          <w:lang w:val="ru-RU"/>
        </w:rPr>
        <w:t xml:space="preserve">В настройках путь к обновлению, галка автообновления.</w:t>
      </w:r>
      <w:r>
        <w:rPr>
          <w:lang w:val="ru-RU"/>
        </w:rPr>
      </w:r>
      <w:r>
        <w:rPr>
          <w:lang w:val="ru-RU"/>
        </w:rPr>
      </w:r>
    </w:p>
    <w:p>
      <w:pPr>
        <w:pStyle w:val="856"/>
        <w:numPr>
          <w:ilvl w:val="0"/>
          <w:numId w:val="5"/>
        </w:numPr>
        <w:jc w:val="both"/>
        <w:rPr>
          <w:lang w:val="ru-RU"/>
        </w:rPr>
      </w:pPr>
      <w:r>
        <w:rPr>
          <w:highlight w:val="none"/>
          <w:lang w:val="ru-RU"/>
        </w:rPr>
        <w:t xml:space="preserve">Если галка автообновления выключена, и если есть новая версия ПО, то в главном окне в низу вывести статус, что есть новавя версия программы.</w:t>
      </w:r>
      <w:r>
        <w:rPr>
          <w:lang w:val="ru-RU"/>
        </w:rPr>
      </w:r>
      <w:r>
        <w:rPr>
          <w:lang w:val="ru-RU"/>
        </w:rPr>
      </w:r>
    </w:p>
    <w:p>
      <w:pPr>
        <w:pStyle w:val="856"/>
        <w:numPr>
          <w:ilvl w:val="0"/>
          <w:numId w:val="5"/>
        </w:numPr>
        <w:jc w:val="both"/>
        <w:rPr>
          <w:lang w:val="ru-RU"/>
        </w:rPr>
      </w:pPr>
      <w:r>
        <w:rPr>
          <w:highlight w:val="none"/>
          <w:lang w:val="ru-RU"/>
        </w:rPr>
        <w:t xml:space="preserve">В старой программе окно </w:t>
      </w:r>
      <w:r>
        <w:rPr>
          <w:b/>
          <w:bCs/>
          <w:highlight w:val="none"/>
          <w:lang w:val="ru-RU"/>
        </w:rPr>
        <w:t xml:space="preserve">новый тип счётчика </w:t>
      </w:r>
      <w:r>
        <w:rPr>
          <w:highlight w:val="none"/>
          <w:lang w:val="ru-RU"/>
        </w:rPr>
        <w:t xml:space="preserve">не актуален.</w:t>
      </w:r>
      <w:r>
        <w:rPr>
          <w:lang w:val="ru-RU"/>
        </w:rPr>
      </w:r>
      <w:r>
        <w:rPr>
          <w:lang w:val="ru-RU"/>
        </w:rPr>
      </w:r>
    </w:p>
    <w:p>
      <w:pPr>
        <w:pStyle w:val="856"/>
        <w:numPr>
          <w:ilvl w:val="0"/>
          <w:numId w:val="5"/>
        </w:numPr>
        <w:jc w:val="both"/>
        <w:rPr>
          <w:lang w:val="ru-RU"/>
        </w:rPr>
      </w:pPr>
      <w:r>
        <w:rPr>
          <w:highlight w:val="none"/>
          <w:lang w:val="ru-RU"/>
        </w:rPr>
        <w:t xml:space="preserve">Логи должны содержать время с мс, наименование СОМ порта, метки ([error][success]). Если сообщение не связано с СОМ портом, то метка [main]</w:t>
      </w:r>
      <w:r>
        <w:rPr>
          <w:highlight w:val="none"/>
          <w:lang w:val="ru-RU"/>
        </w:rPr>
        <w:t xml:space="preserve">, серийник платы </w:t>
      </w:r>
      <w:r>
        <w:rPr>
          <w:highlight w:val="none"/>
          <w:lang w:val="ru-RU"/>
        </w:rPr>
        <w:t xml:space="preserve">[Q100,01,2206,0023,01.02,92]</w:t>
      </w:r>
      <w:r>
        <w:rPr>
          <w:highlight w:val="none"/>
          <w:lang w:val="ru-RU"/>
        </w:rPr>
      </w:r>
      <w:r>
        <w:rPr>
          <w:lang w:val="ru-RU"/>
        </w:rPr>
      </w:r>
    </w:p>
    <w:p>
      <w:pPr>
        <w:pStyle w:val="856"/>
        <w:numPr>
          <w:ilvl w:val="0"/>
          <w:numId w:val="5"/>
        </w:numPr>
        <w:jc w:val="both"/>
        <w:rPr>
          <w:lang w:val="ru-RU"/>
        </w:rPr>
      </w:pPr>
      <w:r>
        <w:rPr>
          <w:highlight w:val="none"/>
          <w:lang w:val="ru-RU"/>
        </w:rPr>
        <w:t xml:space="preserve">В лог пишется старт программы версия такая то</w:t>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rFonts w:ascii="Times New Roman" w:hAnsi="Times New Roman" w:eastAsia="Times New Roman" w:cs="Times New Roman"/>
          <w:b/>
          <w:bCs/>
          <w:sz w:val="24"/>
          <w:szCs w:val="24"/>
          <w:highlight w:val="none"/>
          <w:lang w:val="ru-RU"/>
          <w14:ligatures w14:val="none"/>
        </w:rPr>
      </w:pPr>
      <w:r>
        <w:rPr>
          <w:rFonts w:ascii="Times New Roman" w:hAnsi="Times New Roman" w:eastAsia="Times New Roman" w:cs="Times New Roman"/>
          <w:b/>
          <w:bCs/>
          <w:sz w:val="24"/>
          <w:szCs w:val="24"/>
          <w:highlight w:val="none"/>
          <w:lang w:val="ru-RU"/>
        </w:rPr>
        <w:t xml:space="preserve">Содержание файла настроек:</w:t>
      </w:r>
      <w:r>
        <w:rPr>
          <w:rFonts w:ascii="Times New Roman" w:hAnsi="Times New Roman" w:eastAsia="Times New Roman" w:cs="Times New Roman"/>
          <w:b/>
          <w:bCs/>
          <w:sz w:val="24"/>
          <w:szCs w:val="24"/>
          <w:highlight w:val="none"/>
          <w:lang w:val="ru-RU"/>
          <w14:ligatures w14:val="none"/>
        </w:rPr>
      </w:r>
      <w:r>
        <w:rPr>
          <w:rFonts w:ascii="Times New Roman" w:hAnsi="Times New Roman" w:eastAsia="Times New Roman" w:cs="Times New Roman"/>
          <w:b/>
          <w:bCs/>
          <w:sz w:val="24"/>
          <w:szCs w:val="24"/>
          <w:highlight w:val="none"/>
          <w:lang w:val="ru-RU"/>
          <w14:ligatures w14:val="none"/>
        </w:rPr>
      </w:r>
    </w:p>
    <w:p>
      <w:pPr>
        <w:pStyle w:val="856"/>
        <w:jc w:val="both"/>
        <w:rPr>
          <w:highlight w:val="none"/>
          <w:lang w:val="ru-RU"/>
        </w:rPr>
      </w:pPr>
      <w:r>
        <w:rPr>
          <w:highlight w:val="none"/>
          <w:lang w:val="ru-RU"/>
        </w:rPr>
        <w:t xml:space="preserve">[General]</w:t>
      </w:r>
      <w:r>
        <w:rPr>
          <w:highlight w:val="none"/>
          <w:lang w:val="ru-RU"/>
        </w:rPr>
      </w:r>
      <w:r>
        <w:rPr>
          <w:highlight w:val="none"/>
          <w:lang w:val="ru-RU"/>
        </w:rPr>
      </w:r>
    </w:p>
    <w:p>
      <w:pPr>
        <w:pStyle w:val="856"/>
        <w:jc w:val="both"/>
        <w:rPr>
          <w:highlight w:val="none"/>
          <w:lang w:val="ru-RU"/>
        </w:rPr>
      </w:pPr>
      <w:r>
        <w:rPr>
          <w:highlight w:val="none"/>
          <w:lang w:val="ru-RU"/>
        </w:rPr>
        <w:t xml:space="preserve">port1=COM5</w:t>
      </w:r>
      <w:r>
        <w:rPr>
          <w:highlight w:val="none"/>
          <w:lang w:val="ru-RU"/>
        </w:rPr>
      </w:r>
      <w:r>
        <w:rPr>
          <w:highlight w:val="none"/>
          <w:lang w:val="ru-RU"/>
        </w:rPr>
      </w:r>
    </w:p>
    <w:p>
      <w:pPr>
        <w:pStyle w:val="856"/>
        <w:jc w:val="both"/>
        <w:rPr>
          <w:highlight w:val="none"/>
          <w:lang w:val="ru-RU"/>
        </w:rPr>
      </w:pPr>
      <w:r>
        <w:rPr>
          <w:highlight w:val="none"/>
          <w:lang w:val="ru-RU"/>
        </w:rPr>
        <w:t xml:space="preserve">port2=COM101</w:t>
      </w:r>
      <w:r>
        <w:rPr>
          <w:highlight w:val="none"/>
          <w:lang w:val="ru-RU"/>
        </w:rPr>
      </w:r>
      <w:r>
        <w:rPr>
          <w:highlight w:val="none"/>
          <w:lang w:val="ru-RU"/>
        </w:rPr>
      </w:r>
    </w:p>
    <w:p>
      <w:pPr>
        <w:pStyle w:val="856"/>
        <w:jc w:val="both"/>
        <w:rPr>
          <w:highlight w:val="none"/>
          <w:lang w:val="ru-RU"/>
        </w:rPr>
      </w:pPr>
      <w:r>
        <w:rPr>
          <w:highlight w:val="none"/>
          <w:lang w:val="ru-RU"/>
        </w:rPr>
        <w:t xml:space="preserve">port3=COM102</w:t>
      </w:r>
      <w:r>
        <w:rPr>
          <w:highlight w:val="none"/>
          <w:lang w:val="ru-RU"/>
        </w:rPr>
      </w:r>
      <w:r>
        <w:rPr>
          <w:highlight w:val="none"/>
          <w:lang w:val="ru-RU"/>
        </w:rPr>
      </w:r>
    </w:p>
    <w:p>
      <w:pPr>
        <w:pStyle w:val="856"/>
        <w:jc w:val="both"/>
        <w:rPr>
          <w:highlight w:val="none"/>
          <w:lang w:val="ru-RU"/>
        </w:rPr>
      </w:pPr>
      <w:r>
        <w:rPr>
          <w:highlight w:val="none"/>
          <w:lang w:val="ru-RU"/>
        </w:rPr>
        <w:t xml:space="preserve">port4=COM103</w:t>
      </w:r>
      <w:r>
        <w:rPr>
          <w:highlight w:val="none"/>
          <w:lang w:val="ru-RU"/>
        </w:rPr>
      </w:r>
      <w:r>
        <w:rPr>
          <w:highlight w:val="none"/>
          <w:lang w:val="ru-RU"/>
        </w:rPr>
      </w:r>
    </w:p>
    <w:p>
      <w:pPr>
        <w:pStyle w:val="856"/>
        <w:jc w:val="both"/>
        <w:rPr>
          <w:highlight w:val="none"/>
          <w:lang w:val="ru-RU"/>
        </w:rPr>
      </w:pPr>
      <w:r>
        <w:rPr>
          <w:highlight w:val="none"/>
          <w:lang w:val="ru-RU"/>
        </w:rPr>
        <w:t xml:space="preserve">port5=COM104</w:t>
      </w:r>
      <w:r>
        <w:rPr>
          <w:highlight w:val="none"/>
          <w:lang w:val="ru-RU"/>
        </w:rPr>
      </w:r>
      <w:r>
        <w:rPr>
          <w:highlight w:val="none"/>
          <w:lang w:val="ru-RU"/>
        </w:rPr>
      </w:r>
    </w:p>
    <w:p>
      <w:pPr>
        <w:pStyle w:val="856"/>
        <w:jc w:val="both"/>
        <w:rPr>
          <w:highlight w:val="none"/>
          <w:lang w:val="ru-RU"/>
        </w:rPr>
      </w:pPr>
      <w:r>
        <w:rPr>
          <w:highlight w:val="none"/>
          <w:lang w:val="ru-RU"/>
        </w:rPr>
        <w:t xml:space="preserve">port6=COM105</w:t>
      </w:r>
      <w:r>
        <w:rPr>
          <w:highlight w:val="none"/>
          <w:lang w:val="ru-RU"/>
        </w:rPr>
      </w:r>
      <w:r>
        <w:rPr>
          <w:highlight w:val="none"/>
          <w:lang w:val="ru-RU"/>
        </w:rPr>
      </w:r>
    </w:p>
    <w:p>
      <w:pPr>
        <w:pStyle w:val="856"/>
        <w:jc w:val="both"/>
        <w:rPr>
          <w:highlight w:val="none"/>
          <w:lang w:val="ru-RU"/>
        </w:rPr>
      </w:pPr>
      <w:r>
        <w:rPr>
          <w:highlight w:val="none"/>
          <w:lang w:val="ru-RU"/>
        </w:rPr>
        <w:t xml:space="preserve">path=SRV-PR:c:\\Prodbase\\Prodmeter.fdb</w:t>
      </w:r>
      <w:r>
        <w:rPr>
          <w:highlight w:val="none"/>
          <w:lang w:val="ru-RU"/>
        </w:rPr>
      </w:r>
      <w:r>
        <w:rPr>
          <w:highlight w:val="none"/>
          <w:lang w:val="ru-RU"/>
        </w:rPr>
      </w:r>
    </w:p>
    <w:p>
      <w:pPr>
        <w:pStyle w:val="856"/>
        <w:jc w:val="both"/>
        <w:rPr>
          <w:highlight w:val="none"/>
          <w:lang w:val="ru-RU"/>
        </w:rPr>
      </w:pPr>
      <w:r>
        <w:rPr>
          <w:highlight w:val="none"/>
          <w:lang w:val="ru-RU"/>
        </w:rPr>
        <w:t xml:space="preserve">url=file://srv-fs/FileServer/Production/Distrib/KPA_1/KPA_Up_soft/</w:t>
      </w:r>
      <w:r>
        <w:rPr>
          <w:highlight w:val="none"/>
          <w:lang w:val="ru-RU"/>
        </w:rPr>
      </w:r>
      <w:r>
        <w:rPr>
          <w:highlight w:val="none"/>
          <w:lang w:val="ru-RU"/>
        </w:rPr>
      </w:r>
    </w:p>
    <w:p>
      <w:pPr>
        <w:pStyle w:val="856"/>
        <w:jc w:val="both"/>
        <w:rPr>
          <w:highlight w:val="none"/>
          <w:lang w:val="ru-RU"/>
        </w:rPr>
      </w:pPr>
      <w:r>
        <w:rPr>
          <w:highlight w:val="none"/>
          <w:lang w:val="ru-RU"/>
        </w:rPr>
        <w:t xml:space="preserve">login=tukovea</w:t>
      </w:r>
      <w:r>
        <w:rPr>
          <w:highlight w:val="none"/>
          <w:lang w:val="ru-RU"/>
        </w:rPr>
      </w:r>
      <w:r>
        <w:rPr>
          <w:highlight w:val="none"/>
          <w:lang w:val="ru-RU"/>
        </w:rPr>
      </w:r>
    </w:p>
    <w:p>
      <w:pPr>
        <w:pStyle w:val="856"/>
        <w:jc w:val="both"/>
        <w:rPr>
          <w:highlight w:val="none"/>
        </w:rPr>
      </w:pPr>
      <w:r>
        <w:rPr>
          <w:lang w:val="ru-RU"/>
        </w:rPr>
        <w:t xml:space="preserve">pr</w:t>
      </w:r>
      <w:r>
        <w:rPr>
          <w:lang w:val="en-US"/>
        </w:rPr>
        <w:t xml:space="preserve">eset</w:t>
      </w:r>
      <w:r>
        <w:t xml:space="preserve">Id=3</w:t>
      </w:r>
      <w:r>
        <w:rPr>
          <w:highlight w:val="none"/>
        </w:rPr>
      </w:r>
      <w:r>
        <w:rPr>
          <w:highlight w:val="none"/>
        </w:rPr>
      </w:r>
    </w:p>
    <w:p>
      <w:pPr>
        <w:pStyle w:val="856"/>
        <w:jc w:val="both"/>
      </w:pPr>
      <w:r>
        <w:rPr>
          <w:highlight w:val="none"/>
        </w:rPr>
      </w:r>
      <w:r/>
    </w:p>
    <w:p>
      <w:pPr>
        <w:pStyle w:val="856"/>
        <w:jc w:val="both"/>
        <w:rPr>
          <w:rFonts w:ascii="Times New Roman" w:hAnsi="Times New Roman" w:eastAsia="Times New Roman" w:cs="Times New Roman"/>
          <w:b/>
          <w:bCs/>
          <w:sz w:val="24"/>
          <w:szCs w:val="24"/>
          <w:highlight w:val="none"/>
          <w:lang w:val="ru-RU"/>
          <w14:ligatures w14:val="none"/>
        </w:rPr>
      </w:pPr>
      <w:r>
        <w:rPr>
          <w:rFonts w:ascii="Times New Roman" w:hAnsi="Times New Roman" w:eastAsia="Times New Roman" w:cs="Times New Roman"/>
          <w:b/>
          <w:bCs/>
          <w:sz w:val="24"/>
          <w:szCs w:val="24"/>
          <w:highlight w:val="none"/>
          <w:lang w:val="ru-RU"/>
        </w:rPr>
        <w:t xml:space="preserve">Вход</w:t>
      </w:r>
      <w:r>
        <w:rPr>
          <w:rFonts w:ascii="Times New Roman" w:hAnsi="Times New Roman" w:eastAsia="Times New Roman" w:cs="Times New Roman"/>
          <w:b/>
          <w:bCs/>
          <w:sz w:val="24"/>
          <w:szCs w:val="24"/>
          <w:highlight w:val="none"/>
          <w:lang w:val="ru-RU"/>
        </w:rPr>
        <w:t xml:space="preserve"> в программу</w:t>
      </w:r>
      <w:r>
        <w:rPr>
          <w:rFonts w:ascii="Times New Roman" w:hAnsi="Times New Roman" w:eastAsia="Times New Roman" w:cs="Times New Roman"/>
          <w:b/>
          <w:bCs/>
          <w:sz w:val="24"/>
          <w:szCs w:val="24"/>
          <w:highlight w:val="none"/>
          <w:lang w:val="ru-RU"/>
          <w14:ligatures w14:val="none"/>
        </w:rPr>
      </w:r>
      <w:r>
        <w:rPr>
          <w:rFonts w:ascii="Times New Roman" w:hAnsi="Times New Roman" w:eastAsia="Times New Roman" w:cs="Times New Roman"/>
          <w:b/>
          <w:bCs/>
          <w:sz w:val="24"/>
          <w:szCs w:val="24"/>
          <w:highlight w:val="none"/>
          <w:lang w:val="ru-RU"/>
          <w14:ligatures w14:val="none"/>
        </w:rPr>
      </w:r>
    </w:p>
    <w:p>
      <w:pPr>
        <w:pStyle w:val="856"/>
        <w:jc w:val="both"/>
        <w:rPr>
          <w:highlight w:val="none"/>
          <w:lang w:val="ru-RU"/>
        </w:rPr>
      </w:pPr>
      <w:r>
        <w:rPr>
          <w:highlight w:val="none"/>
          <w:lang w:val="ru-RU"/>
        </w:rPr>
        <w:t xml:space="preserve">Проверяем галку автообновления. Если есть свежая программа и галка включена, то обновляем программу.</w:t>
      </w:r>
      <w:r>
        <w:rPr>
          <w:highlight w:val="none"/>
          <w:lang w:val="ru-RU"/>
        </w:rPr>
      </w:r>
      <w:r>
        <w:rPr>
          <w:highlight w:val="none"/>
          <w:lang w:val="ru-RU"/>
        </w:rPr>
      </w:r>
    </w:p>
    <w:p>
      <w:pPr>
        <w:pStyle w:val="856"/>
        <w:jc w:val="both"/>
        <w:rPr>
          <w:highlight w:val="none"/>
          <w:lang w:val="ru-RU"/>
        </w:rPr>
      </w:pPr>
      <w:r>
        <w:rPr>
          <w:highlight w:val="none"/>
          <w:lang w:val="en-US"/>
        </w:rPr>
        <w:t xml:space="preserve">Подключение </w:t>
      </w:r>
      <w:r>
        <w:rPr>
          <w:highlight w:val="none"/>
          <w:lang w:val="ru-RU"/>
        </w:rPr>
        <w:t xml:space="preserve">к БД. Читаем таблицу </w:t>
      </w:r>
      <w:r>
        <w:rPr>
          <w:b/>
          <w:bCs/>
          <w:color w:val="933634" w:themeColor="accent2" w:themeShade="BF"/>
          <w:highlight w:val="none"/>
          <w:lang w:val="ru-RU"/>
        </w:rPr>
        <w:t xml:space="preserve">SEC</w:t>
      </w:r>
      <w:r>
        <w:rPr>
          <w:b/>
          <w:bCs/>
          <w:color w:val="933634" w:themeColor="accent2" w:themeShade="BF"/>
          <w:highlight w:val="none"/>
          <w:lang w:val="en-US"/>
        </w:rPr>
        <w:t xml:space="preserve">USER</w:t>
      </w:r>
      <w:r>
        <w:rPr>
          <w:b/>
          <w:bCs/>
          <w:color w:val="933634" w:themeColor="accent2" w:themeShade="BF"/>
          <w:highlight w:val="none"/>
          <w:lang w:val="en-US"/>
        </w:rPr>
        <w:t xml:space="preserve"> </w:t>
      </w:r>
      <w:r>
        <w:rPr>
          <w:highlight w:val="none"/>
          <w:lang w:val="en-US"/>
        </w:rPr>
        <w:t xml:space="preserve">(</w:t>
      </w:r>
      <w:r>
        <w:rPr>
          <w:highlight w:val="none"/>
          <w:lang w:val="en-US"/>
        </w:rPr>
        <w:t xml:space="preserve">FROM secuser where STANDID='21'</w:t>
      </w:r>
      <w:r>
        <w:rPr>
          <w:highlight w:val="none"/>
          <w:lang w:val="ru-RU"/>
        </w:rPr>
        <w:t xml:space="preserve">)</w:t>
      </w:r>
      <w:r>
        <w:rPr>
          <w:highlight w:val="none"/>
          <w:lang w:val="ru-RU"/>
        </w:rPr>
      </w:r>
      <w:r>
        <w:rPr>
          <w:highlight w:val="none"/>
          <w:lang w:val="ru-RU"/>
        </w:rPr>
      </w:r>
    </w:p>
    <w:p>
      <w:pPr>
        <w:pStyle w:val="856"/>
        <w:jc w:val="both"/>
        <w:rPr>
          <w:lang w:val="ru-RU"/>
        </w:rPr>
      </w:pPr>
      <w:r>
        <w:rPr>
          <w:highlight w:val="none"/>
          <w:lang w:val="ru-RU"/>
        </w:rPr>
        <w:t xml:space="preserve">Сортируем по алфавиту.</w:t>
      </w:r>
      <w:r>
        <w:rPr>
          <w:lang w:val="ru-RU"/>
        </w:rPr>
      </w:r>
      <w:r>
        <w:rPr>
          <w:lang w:val="ru-RU"/>
        </w:rPr>
      </w:r>
    </w:p>
    <w:p>
      <w:pPr>
        <w:pStyle w:val="856"/>
        <w:jc w:val="both"/>
        <w:rPr>
          <w:highlight w:val="none"/>
          <w:lang w:val="ru-RU"/>
        </w:rPr>
      </w:pPr>
      <w:r>
        <w:t xml:space="preserve">Вы</w:t>
      </w:r>
      <w:r>
        <w:rPr>
          <w:lang w:val="ru-RU"/>
        </w:rPr>
        <w:t xml:space="preserve">водим в окне входа. Установив совпадение из файла настроек.</w:t>
      </w:r>
      <w:r>
        <w:rPr>
          <w:highlight w:val="none"/>
          <w:lang w:val="ru-RU"/>
        </w:rPr>
      </w:r>
      <w:r>
        <w:rPr>
          <w:highlight w:val="none"/>
          <w:lang w:val="ru-RU"/>
        </w:rPr>
      </w:r>
    </w:p>
    <w:p>
      <w:pPr>
        <w:pStyle w:val="856"/>
        <w:jc w:val="both"/>
      </w:pPr>
      <w:r>
        <w:rPr>
          <w:highlight w:val="none"/>
          <w:lang w:val="ru-RU"/>
        </w:rPr>
      </w:r>
      <w:r>
        <mc:AlternateContent>
          <mc:Choice Requires="wpg">
            <w:drawing>
              <wp:inline xmlns:wp="http://schemas.openxmlformats.org/drawingml/2006/wordprocessingDrawing" distT="0" distB="0" distL="0" distR="0">
                <wp:extent cx="3854790" cy="180103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37878" name=""/>
                        <pic:cNvPicPr>
                          <a:picLocks noChangeAspect="1"/>
                        </pic:cNvPicPr>
                        <pic:nvPr/>
                      </pic:nvPicPr>
                      <pic:blipFill>
                        <a:blip r:embed="rId10"/>
                        <a:stretch/>
                      </pic:blipFill>
                      <pic:spPr bwMode="auto">
                        <a:xfrm flipH="0" flipV="0">
                          <a:off x="0" y="0"/>
                          <a:ext cx="3854789" cy="18010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3.53pt;height:141.81pt;mso-wrap-distance-left:0.00pt;mso-wrap-distance-top:0.00pt;mso-wrap-distance-right:0.00pt;mso-wrap-distance-bottom:0.00pt;" stroked="false">
                <v:path textboxrect="0,0,0,0"/>
                <v:imagedata r:id="rId10" o:title=""/>
              </v:shape>
            </w:pict>
          </mc:Fallback>
        </mc:AlternateContent>
      </w:r>
      <w:r>
        <w:rPr>
          <w:highlight w:val="none"/>
          <w:lang w:val="ru-RU"/>
        </w:rPr>
      </w:r>
      <w:r/>
    </w:p>
    <w:p>
      <w:pPr>
        <w:pStyle w:val="856"/>
        <w:jc w:val="both"/>
        <w:rPr>
          <w:lang w:val="ru-RU"/>
          <w14:ligatures w14:val="none"/>
        </w:rPr>
      </w:pPr>
      <w:r>
        <w:rPr>
          <w:lang w:val="ru-RU"/>
        </w:rPr>
        <w:t xml:space="preserve">Пользователь вводит пароль. Делаем HESH</w:t>
      </w:r>
      <w:r>
        <w:rPr>
          <w:lang w:val="en-US"/>
        </w:rPr>
        <w:t xml:space="preserve"> </w:t>
      </w:r>
      <w:r>
        <w:rPr>
          <w:lang w:val="ru-RU"/>
        </w:rPr>
        <w:t xml:space="preserve">MD</w:t>
      </w:r>
      <w:r>
        <w:rPr>
          <w:lang w:val="en-US"/>
        </w:rPr>
        <w:t xml:space="preserve">5 </w:t>
      </w:r>
      <w:r>
        <w:rPr>
          <w:lang w:val="en-US"/>
        </w:rPr>
        <w:t xml:space="preserve">из</w:t>
      </w:r>
      <w:r>
        <w:rPr>
          <w:lang w:val="ru-RU"/>
        </w:rPr>
        <w:t xml:space="preserve"> пароля и сравниваем с полем </w:t>
      </w:r>
      <w:r>
        <w:rPr>
          <w:b/>
          <w:bCs/>
          <w:color w:val="0070c0"/>
          <w:highlight w:val="none"/>
          <w:lang w:val="en-US"/>
        </w:rPr>
        <w:t xml:space="preserve">HESH</w:t>
      </w:r>
      <w:r>
        <w:rPr>
          <w:b/>
          <w:bCs/>
          <w:color w:val="0070c0"/>
          <w:highlight w:val="none"/>
          <w:lang w:val="en-US"/>
        </w:rPr>
        <w:t xml:space="preserve">PASS. </w:t>
      </w:r>
      <w:r>
        <w:rPr>
          <w:lang w:val="ru-RU"/>
        </w:rPr>
        <w:t xml:space="preserve">Если</w:t>
      </w:r>
      <w:r>
        <w:rPr>
          <w:lang w:val="ru-RU"/>
        </w:rPr>
        <w:t xml:space="preserve"> совпал, то переходим в главное окно, если нет, то всплывающее сообщение о неправильном пароле.</w:t>
      </w:r>
      <w:r>
        <w:rPr>
          <w:lang w:val="ru-RU"/>
          <w14:ligatures w14:val="none"/>
        </w:rPr>
      </w:r>
      <w:r>
        <w:rPr>
          <w:lang w:val="ru-RU"/>
          <w14:ligatures w14:val="none"/>
        </w:rPr>
      </w:r>
    </w:p>
    <w:p>
      <w:pPr>
        <w:pStyle w:val="856"/>
        <w:jc w:val="both"/>
      </w:pPr>
      <w:r>
        <w:rPr>
          <w:lang w:val="ru-RU"/>
        </w:rPr>
        <w:t xml:space="preserve">Если нет подключения к БД делаем соответствующее всплывающее сообщение и далее ПО не запускаем.</w:t>
      </w:r>
      <w:r/>
    </w:p>
    <w:p>
      <w:pPr>
        <w:pStyle w:val="856"/>
        <w:jc w:val="both"/>
      </w:pPr>
      <w:r/>
      <w:r/>
    </w:p>
    <w:p>
      <w:pPr>
        <w:pStyle w:val="856"/>
        <w:jc w:val="both"/>
        <w:rPr>
          <w:rFonts w:ascii="Times New Roman" w:hAnsi="Times New Roman" w:eastAsia="Times New Roman" w:cs="Times New Roman"/>
          <w:b/>
          <w:bCs/>
          <w:sz w:val="24"/>
          <w:szCs w:val="24"/>
          <w:highlight w:val="none"/>
          <w:lang w:val="ru-RU"/>
          <w14:ligatures w14:val="none"/>
        </w:rPr>
      </w:pPr>
      <w:r>
        <w:rPr>
          <w:rFonts w:ascii="Times New Roman" w:hAnsi="Times New Roman" w:eastAsia="Times New Roman" w:cs="Times New Roman"/>
          <w:b/>
          <w:bCs/>
          <w:sz w:val="24"/>
          <w:szCs w:val="24"/>
          <w:highlight w:val="none"/>
          <w:lang w:val="ru-RU"/>
        </w:rPr>
        <w:t xml:space="preserve">Главное окно.</w:t>
      </w:r>
      <w:r>
        <w:rPr>
          <w:rFonts w:ascii="Times New Roman" w:hAnsi="Times New Roman" w:eastAsia="Times New Roman" w:cs="Times New Roman"/>
          <w:b/>
          <w:bCs/>
          <w:sz w:val="24"/>
          <w:szCs w:val="24"/>
          <w:highlight w:val="none"/>
          <w:lang w:val="ru-RU"/>
          <w14:ligatures w14:val="none"/>
        </w:rPr>
      </w:r>
      <w:r>
        <w:rPr>
          <w:rFonts w:ascii="Times New Roman" w:hAnsi="Times New Roman" w:eastAsia="Times New Roman" w:cs="Times New Roman"/>
          <w:b/>
          <w:bCs/>
          <w:sz w:val="24"/>
          <w:szCs w:val="24"/>
          <w:highlight w:val="none"/>
          <w:lang w:val="ru-RU"/>
          <w14:ligatures w14:val="none"/>
        </w:rPr>
      </w:r>
    </w:p>
    <w:p>
      <w:pPr>
        <w:pStyle w:val="856"/>
        <w:ind w:left="-992" w:right="0" w:firstLine="0"/>
        <w:jc w:val="both"/>
      </w:pPr>
      <w:r>
        <w:rPr>
          <w:highlight w:val="none"/>
          <w:lang w:val="ru-RU"/>
        </w:rPr>
      </w:r>
      <w:r>
        <mc:AlternateContent>
          <mc:Choice Requires="wpg">
            <w:drawing>
              <wp:inline xmlns:wp="http://schemas.openxmlformats.org/drawingml/2006/wordprocessingDrawing" distT="0" distB="0" distL="0" distR="0">
                <wp:extent cx="6808890" cy="55875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57030" name=""/>
                        <pic:cNvPicPr>
                          <a:picLocks noChangeAspect="1"/>
                        </pic:cNvPicPr>
                        <pic:nvPr/>
                      </pic:nvPicPr>
                      <pic:blipFill>
                        <a:blip r:embed="rId11"/>
                        <a:stretch/>
                      </pic:blipFill>
                      <pic:spPr bwMode="auto">
                        <a:xfrm flipH="0" flipV="0">
                          <a:off x="0" y="0"/>
                          <a:ext cx="6808889" cy="55875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36.13pt;height:439.96pt;mso-wrap-distance-left:0.00pt;mso-wrap-distance-top:0.00pt;mso-wrap-distance-right:0.00pt;mso-wrap-distance-bottom:0.00pt;" stroked="false">
                <v:path textboxrect="0,0,0,0"/>
                <v:imagedata r:id="rId11" o:title=""/>
              </v:shape>
            </w:pict>
          </mc:Fallback>
        </mc:AlternateContent>
      </w:r>
      <w:r/>
    </w:p>
    <w:p>
      <w:pPr>
        <w:pStyle w:val="856"/>
        <w:jc w:val="both"/>
      </w:pPr>
      <w:r/>
      <w:r/>
    </w:p>
    <w:p>
      <w:pPr>
        <w:pStyle w:val="856"/>
        <w:ind w:left="0" w:right="0" w:firstLine="709"/>
        <w:jc w:val="both"/>
        <w:rPr>
          <w:highlight w:val="none"/>
          <w:lang w:val="ru-RU"/>
        </w:rPr>
      </w:pPr>
      <w:r>
        <w:rPr>
          <w:highlight w:val="none"/>
          <w:lang w:val="ru-RU"/>
        </w:rPr>
        <w:t xml:space="preserve">Настройки доступны только под ролью администратора.</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С верху «кол-во слотов» не актуально. Слотов всегда 6.</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Из таблицы </w:t>
      </w:r>
      <w:r>
        <w:rPr>
          <w:b/>
          <w:bCs/>
          <w:color w:val="933634" w:themeColor="accent2" w:themeShade="BF"/>
          <w:lang w:val="ru-RU"/>
        </w:rPr>
        <w:t xml:space="preserve">CVE</w:t>
      </w:r>
      <w:r>
        <w:rPr>
          <w:b/>
          <w:bCs/>
          <w:color w:val="933634" w:themeColor="accent2" w:themeShade="BF"/>
          <w:lang w:val="en-US"/>
        </w:rPr>
        <w:t xml:space="preserve">1SETTINGS </w:t>
      </w:r>
      <w:r>
        <w:rPr>
          <w:highlight w:val="none"/>
          <w:lang w:val="ru-RU"/>
        </w:rPr>
        <w:t xml:space="preserve">с полем </w:t>
      </w:r>
      <w:r>
        <w:rPr>
          <w:b/>
          <w:bCs/>
          <w:color w:val="0070c0"/>
          <w:highlight w:val="none"/>
          <w:lang w:val="ru-RU"/>
        </w:rPr>
        <w:t xml:space="preserve">ACTIVE</w:t>
      </w:r>
      <w:r>
        <w:rPr>
          <w:b/>
          <w:bCs/>
          <w:color w:val="0070c0"/>
          <w:highlight w:val="none"/>
          <w:lang w:val="en-US"/>
        </w:rPr>
        <w:t xml:space="preserve">_PRESET</w:t>
      </w:r>
      <w:r>
        <w:rPr>
          <w:highlight w:val="none"/>
          <w:lang w:val="ru-RU"/>
        </w:rPr>
        <w:t xml:space="preserve"> = 1 берётся список для выпадающего списка в верху с права. Пр  старте берётся ID</w:t>
      </w:r>
      <w:r>
        <w:rPr>
          <w:highlight w:val="none"/>
          <w:lang w:val="en-US"/>
        </w:rPr>
        <w:t xml:space="preserve"> из</w:t>
      </w:r>
      <w:r>
        <w:rPr>
          <w:highlight w:val="none"/>
          <w:lang w:val="ru-RU"/>
        </w:rPr>
        <w:t xml:space="preserve"> файла настроек. Если </w:t>
      </w:r>
      <w:r>
        <w:rPr>
          <w:highlight w:val="none"/>
          <w:lang w:val="en-US"/>
        </w:rPr>
        <w:t xml:space="preserve">такого</w:t>
      </w:r>
      <w:r>
        <w:rPr>
          <w:highlight w:val="none"/>
          <w:lang w:val="ru-RU"/>
        </w:rPr>
        <w:t xml:space="preserve"> ID</w:t>
      </w:r>
      <w:r>
        <w:rPr>
          <w:highlight w:val="none"/>
          <w:lang w:val="en-US"/>
        </w:rPr>
        <w:t xml:space="preserve"> нет </w:t>
      </w:r>
      <w:r>
        <w:rPr>
          <w:highlight w:val="none"/>
          <w:lang w:val="ru-RU"/>
        </w:rPr>
        <w:t xml:space="preserve">в списке, то выводится Остутствует.</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В верхней части есть поле для ввода серийника платы от сканера штрих кодов и QR</w:t>
      </w:r>
      <w:r>
        <w:rPr>
          <w:highlight w:val="none"/>
          <w:lang w:val="en-US"/>
        </w:rPr>
        <w:t xml:space="preserve"> кодов</w:t>
      </w:r>
      <w:r>
        <w:rPr>
          <w:highlight w:val="none"/>
          <w:lang w:val="ru-RU"/>
        </w:rPr>
        <w:t xml:space="preserve">. </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Создаются 6 потоков с каждым со своим СОМ портом. Изначально номера портов берутся из файла настроек. </w:t>
      </w:r>
      <w:r>
        <w:rPr>
          <w:highlight w:val="none"/>
          <w:lang w:val="ru-RU"/>
        </w:rPr>
        <w:t xml:space="preserve">В поток отправляется </w:t>
      </w:r>
      <w:r>
        <w:rPr>
          <w:b/>
          <w:bCs/>
          <w:highlight w:val="none"/>
          <w:lang w:val="ru-RU"/>
        </w:rPr>
        <w:t xml:space="preserve">Режим </w:t>
      </w:r>
      <w:r>
        <w:rPr>
          <w:highlight w:val="none"/>
          <w:lang w:val="ru-RU"/>
        </w:rPr>
        <w:t xml:space="preserve">= 0.</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После получения серийника КПА проверяем его в таблице </w:t>
      </w:r>
      <w:r>
        <w:rPr>
          <w:b/>
          <w:bCs/>
          <w:color w:val="933634" w:themeColor="accent2" w:themeShade="BF"/>
          <w:highlight w:val="none"/>
          <w:lang w:val="en-US"/>
        </w:rPr>
        <w:t xml:space="preserve">STAND</w:t>
      </w:r>
      <w:r>
        <w:rPr>
          <w:highlight w:val="none"/>
          <w:lang w:val="ru-RU"/>
        </w:rPr>
        <w:t xml:space="preserve">. Если его нет, то выводим статус «не зарегистрированный КПА»</w: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highlight w:val="none"/>
          <w:lang w:val="ru-RU"/>
        </w:rPr>
      </w:pPr>
      <w:r>
        <w:rPr>
          <w:highlight w:val="none"/>
          <w:lang w:val="ru-RU"/>
        </w:rPr>
      </w:r>
      <w:r>
        <mc:AlternateContent>
          <mc:Choice Requires="wpg">
            <w:drawing>
              <wp:inline xmlns:wp="http://schemas.openxmlformats.org/drawingml/2006/wordprocessingDrawing" distT="0" distB="0" distL="0" distR="0">
                <wp:extent cx="2816565" cy="201640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08688" name=""/>
                        <pic:cNvPicPr>
                          <a:picLocks noChangeAspect="1"/>
                        </pic:cNvPicPr>
                        <pic:nvPr/>
                      </pic:nvPicPr>
                      <pic:blipFill>
                        <a:blip r:embed="rId12"/>
                        <a:stretch/>
                      </pic:blipFill>
                      <pic:spPr bwMode="auto">
                        <a:xfrm flipH="0" flipV="0">
                          <a:off x="0" y="0"/>
                          <a:ext cx="2816564" cy="20164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21.78pt;height:158.77pt;mso-wrap-distance-left:0.00pt;mso-wrap-distance-top:0.00pt;mso-wrap-distance-right:0.00pt;mso-wrap-distance-bottom:0.00pt;" stroked="false">
                <v:path textboxrect="0,0,0,0"/>
                <v:imagedata r:id="rId12" o:title=""/>
              </v:shape>
            </w:pict>
          </mc:Fallback>
        </mc:AlternateConten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Для работы должна быть связь хотя бы с одним КПА.</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r>
      <w:r>
        <w:rPr>
          <w:highlight w:val="none"/>
          <w:lang w:val="ru-RU"/>
        </w:rPr>
        <w:t xml:space="preserve">Курсор всегда должен находится в поле ввода серийного номера. Оператор через сканер штрихкодов сканирует QR (штрихкод) с платы. </w:t>
      </w:r>
      <w:r>
        <w:rPr>
          <w:highlight w:val="none"/>
          <w:lang w:val="ru-RU"/>
        </w:rPr>
      </w:r>
      <w:r>
        <w:rPr>
          <w:highlight w:val="none"/>
          <w:lang w:val="ru-RU"/>
        </w:rPr>
      </w:r>
    </w:p>
    <w:p>
      <w:pPr>
        <w:pStyle w:val="856"/>
        <w:ind w:left="0" w:right="0" w:firstLine="709"/>
        <w:jc w:val="both"/>
        <w:rPr>
          <w:highlight w:val="none"/>
          <w:lang w:val="ru-RU"/>
        </w:rPr>
      </w:pPr>
      <w:r>
        <w:rPr>
          <w:highlight w:val="none"/>
          <w:lang w:val="ru-RU"/>
        </w:rPr>
        <w:t xml:space="preserve">Вставляет плату в любой свободный КПА. Из соответствующего потока получаем статус </w:t>
      </w:r>
      <w:r>
        <w:rPr>
          <w:b/>
          <w:bCs/>
          <w:highlight w:val="none"/>
          <w:rtl w:val="0"/>
          <w:lang w:val="ru-RU"/>
        </w:rPr>
        <w:t xml:space="preserve">Kpa.Status</w:t>
      </w:r>
      <w:r>
        <w:rPr>
          <w:highlight w:val="none"/>
          <w:lang w:val="ru-RU"/>
        </w:rPr>
        <w:t xml:space="preserve"> равным 1. Переносим серийник в соответствующую ячейку. В этот </w:t>
      </w:r>
      <w:r>
        <w:rPr>
          <w:highlight w:val="none"/>
          <w:lang w:val="ru-RU"/>
        </w:rPr>
        <w:t xml:space="preserve">момент проверяем серийник на соответствие и наличие выбранного пресета. Если проверка пройдена:</w:t>
      </w:r>
      <w:r>
        <w:rPr>
          <w:highlight w:val="none"/>
          <w:lang w:val="ru-RU"/>
        </w:rPr>
      </w:r>
    </w:p>
    <w:p>
      <w:pPr>
        <w:pStyle w:val="856"/>
        <w:numPr>
          <w:ilvl w:val="0"/>
          <w:numId w:val="8"/>
        </w:numPr>
        <w:ind w:right="0"/>
        <w:jc w:val="both"/>
        <w:rPr>
          <w:highlight w:val="none"/>
          <w:lang w:val="ru-RU"/>
          <w14:ligatures w14:val="none"/>
        </w:rPr>
      </w:pPr>
      <w:r>
        <w:rPr>
          <w:highlight w:val="none"/>
          <w:lang w:val="ru-RU"/>
        </w:rPr>
        <w:t xml:space="preserve">В серийнике платы меняем точку с запятой на запятую, КС при этом менять не надо.</w:t>
      </w:r>
      <w:r>
        <w:rPr>
          <w:highlight w:val="none"/>
          <w:lang w:val="ru-RU"/>
        </w:rPr>
      </w:r>
    </w:p>
    <w:p>
      <w:pPr>
        <w:pStyle w:val="856"/>
        <w:numPr>
          <w:ilvl w:val="0"/>
          <w:numId w:val="8"/>
        </w:numPr>
        <w:ind w:right="0"/>
        <w:jc w:val="both"/>
        <w:rPr>
          <w:highlight w:val="none"/>
          <w:lang w:val="ru-RU"/>
          <w14:ligatures w14:val="none"/>
        </w:rPr>
      </w:pPr>
      <w:r>
        <w:rPr>
          <w:highlight w:val="none"/>
          <w:lang w:val="ru-RU"/>
        </w:rPr>
        <w:t xml:space="preserve">Сравнить версию платы из пресета с версией в серийнике. Если в пресете как число версия больше, то версию платы брать из пресета.</w:t>
      </w:r>
      <w:r>
        <w:rPr>
          <w:highlight w:val="none"/>
          <w:lang w:val="ru-RU"/>
        </w:rPr>
      </w:r>
    </w:p>
    <w:p>
      <w:pPr>
        <w:pStyle w:val="856"/>
        <w:numPr>
          <w:ilvl w:val="0"/>
          <w:numId w:val="8"/>
        </w:numPr>
        <w:ind w:right="0"/>
        <w:jc w:val="both"/>
        <w:rPr>
          <w:highlight w:val="none"/>
          <w:lang w:val="ru-RU"/>
          <w14:ligatures w14:val="none"/>
        </w:rPr>
      </w:pPr>
      <w:r>
        <w:rPr>
          <w:highlight w:val="none"/>
          <w:lang w:val="ru-RU"/>
        </w:rPr>
        <w:t xml:space="preserve">В версии платы удаляем символ точка. </w:t>
      </w:r>
      <w:r>
        <w:rPr>
          <w:highlight w:val="none"/>
          <w:lang w:val="ru-RU"/>
        </w:rPr>
      </w:r>
    </w:p>
    <w:p>
      <w:pPr>
        <w:pStyle w:val="856"/>
        <w:numPr>
          <w:ilvl w:val="0"/>
          <w:numId w:val="8"/>
        </w:numPr>
        <w:ind w:right="0"/>
        <w:jc w:val="both"/>
        <w:rPr>
          <w:highlight w:val="none"/>
          <w:lang w:val="ru-RU"/>
        </w:rPr>
      </w:pPr>
      <w:r>
        <w:rPr>
          <w:highlight w:val="none"/>
          <w:lang w:val="ru-RU"/>
        </w:rPr>
        <w:t xml:space="preserve">отправляем в поток </w:t>
      </w:r>
      <w:r>
        <w:rPr>
          <w:highlight w:val="none"/>
          <w:lang w:val="ru-RU"/>
        </w:rPr>
      </w:r>
      <w:r>
        <w:rPr>
          <w:highlight w:val="none"/>
          <w:lang w:val="ru-RU"/>
        </w:rPr>
        <w:t xml:space="preserve">СОМ порта</w:t>
      </w:r>
      <w:r/>
      <w:r>
        <w:rPr>
          <w:highlight w:val="none"/>
          <w:lang w:val="ru-RU"/>
        </w:rPr>
        <w:t xml:space="preserve"> содержимое команды </w:t>
      </w:r>
      <w:r>
        <w:rPr>
          <w:b/>
          <w:bCs/>
          <w:highlight w:val="none"/>
          <w:lang w:val="ru-RU"/>
        </w:rPr>
        <w:t xml:space="preserve">kpa.Param</w:t>
      </w:r>
      <w:r>
        <w:rPr>
          <w:highlight w:val="none"/>
          <w:lang w:val="ru-RU"/>
        </w:rPr>
      </w:r>
      <w:r/>
      <w:r>
        <w:rPr>
          <w:highlight w:val="none"/>
          <w:lang w:val="ru-RU"/>
        </w:rPr>
      </w:r>
      <w:r>
        <w:rPr>
          <w:highlight w:val="none"/>
          <w:lang w:val="ru-RU"/>
        </w:rPr>
      </w:r>
    </w:p>
    <w:p>
      <w:pPr>
        <w:pStyle w:val="856"/>
        <w:numPr>
          <w:ilvl w:val="0"/>
          <w:numId w:val="8"/>
        </w:numPr>
        <w:ind w:right="0"/>
        <w:jc w:val="both"/>
        <w:rPr>
          <w:highlight w:val="none"/>
          <w:lang w:val="ru-RU"/>
        </w:rPr>
      </w:pPr>
      <w:r>
        <w:rPr>
          <w:highlight w:val="none"/>
          <w:lang w:val="ru-RU"/>
        </w:rPr>
        <w:t xml:space="preserve">отправляем в поток СОМ порта режим = 5</w:t>
      </w:r>
      <w:r>
        <w:rPr>
          <w:highlight w:val="none"/>
          <w:lang w:val="ru-RU"/>
        </w:rPr>
        <w:t xml:space="preserve">. </w:t>
      </w:r>
      <w:r>
        <w:rPr>
          <w:highlight w:val="none"/>
          <w:lang w:val="ru-RU"/>
        </w:rPr>
      </w:r>
    </w:p>
    <w:p>
      <w:pPr>
        <w:pStyle w:val="856"/>
        <w:ind w:left="0" w:right="0" w:firstLine="0"/>
        <w:jc w:val="both"/>
        <w:rPr>
          <w:highlight w:val="none"/>
          <w:lang w:val="ru-RU"/>
        </w:rPr>
      </w:pPr>
      <w:r>
        <w:rPr>
          <w:highlight w:val="none"/>
          <w:lang w:val="ru-RU"/>
        </w:rPr>
        <w:t xml:space="preserve">Если проверка не пройдена пишем соответствующий статус в ячейки (не верная КС, Не верно выбран пресет, не выбран пресет).</w:t>
      </w:r>
      <w:r/>
      <w:r/>
    </w:p>
    <w:p>
      <w:pPr>
        <w:pStyle w:val="856"/>
        <w:ind w:left="0" w:right="0" w:firstLine="709"/>
        <w:jc w:val="both"/>
        <w:rPr>
          <w:highlight w:val="none"/>
          <w:lang w:val="ru-RU"/>
        </w:rPr>
      </w:pPr>
      <w:r>
        <w:rPr>
          <w:highlight w:val="none"/>
          <w:lang w:val="ru-RU"/>
        </w:rPr>
        <w:t xml:space="preserve">При получении </w:t>
      </w:r>
      <w:r>
        <w:rPr>
          <w:b/>
          <w:bCs/>
          <w:highlight w:val="none"/>
          <w:rtl w:val="0"/>
          <w:lang w:val="ru-RU"/>
        </w:rPr>
        <w:t xml:space="preserve">Kpa.Status</w:t>
      </w:r>
      <w:r>
        <w:rPr>
          <w:highlight w:val="none"/>
          <w:lang w:val="ru-RU"/>
        </w:rPr>
        <w:t xml:space="preserve"> 6 или 7: </w:t>
      </w:r>
      <w:r>
        <w:rPr>
          <w:highlight w:val="none"/>
          <w:lang w:val="ru-RU"/>
        </w:rPr>
      </w:r>
    </w:p>
    <w:p>
      <w:pPr>
        <w:pStyle w:val="856"/>
        <w:numPr>
          <w:ilvl w:val="0"/>
          <w:numId w:val="7"/>
        </w:numPr>
        <w:ind w:right="0"/>
        <w:jc w:val="both"/>
        <w:rPr>
          <w:highlight w:val="none"/>
          <w:lang w:val="ru-RU"/>
        </w:rPr>
      </w:pPr>
      <w:r>
        <w:rPr>
          <w:highlight w:val="none"/>
          <w:lang w:val="ru-RU"/>
        </w:rPr>
        <w:t xml:space="preserve">Если серийник 31 знак, проверяем наличие кода ABCD в таблице </w:t>
      </w:r>
      <w:r>
        <w:rPr>
          <w:b/>
          <w:bCs/>
          <w:color w:val="c45911" w:themeColor="accent2" w:themeShade="BF"/>
          <w:highlight w:val="none"/>
          <w:lang w:val="en-US"/>
        </w:rPr>
        <w:t xml:space="preserve">BOARDDECIMALDICT</w:t>
      </w:r>
      <w:r>
        <w:rPr>
          <w:highlight w:val="none"/>
          <w:lang w:val="ru-RU"/>
        </w:rPr>
        <w:t xml:space="preserve"> в поле CODE. Если нет, то выводим статус «неизвестная сборка платы». Если есть сравниваем этот id c id </w:t>
      </w:r>
      <w:r>
        <w:rPr>
          <w:highlight w:val="none"/>
          <w:lang w:val="ru-RU"/>
        </w:rPr>
        <w:t xml:space="preserve">в поле </w:t>
      </w:r>
      <w:r>
        <w:rPr>
          <w:highlight w:val="none"/>
          <w:lang w:val="ru-RU"/>
        </w:rPr>
        <w:t xml:space="preserve">X </w:t>
      </w:r>
      <w:r>
        <w:rPr>
          <w:highlight w:val="none"/>
          <w:lang w:val="ru-RU"/>
        </w:rPr>
        <w:t xml:space="preserve">в таблице</w:t>
      </w:r>
      <w:r>
        <w:rPr>
          <w:b/>
          <w:bCs/>
          <w:color w:val="c45911" w:themeColor="accent2" w:themeShade="BF"/>
          <w:highlight w:val="none"/>
          <w:lang w:val="en-US"/>
        </w:rPr>
        <w:t xml:space="preserve"> </w:t>
      </w:r>
      <w:r>
        <w:rPr>
          <w:b/>
          <w:bCs/>
          <w:color w:val="c45911" w:themeColor="accent2" w:themeShade="BF"/>
          <w:highlight w:val="none"/>
          <w:lang w:val="en-US"/>
        </w:rPr>
        <w:t xml:space="preserve">CVE1SETTINGS</w:t>
      </w:r>
      <w:r>
        <w:rPr>
          <w:highlight w:val="none"/>
          <w:lang w:val="ru-RU"/>
        </w:rPr>
        <w:t xml:space="preserve">. </w:t>
      </w:r>
      <w:r>
        <w:rPr>
          <w:highlight w:val="none"/>
          <w:lang w:val="ru-RU"/>
        </w:rPr>
        <w:t xml:space="preserve">Должны совпадать. Если не совпадают, то вывести статус (выбран не тот пресет сборки)</w:t>
      </w:r>
      <w:r>
        <w:rPr>
          <w:highlight w:val="none"/>
          <w:lang w:val="ru-RU"/>
        </w:rPr>
      </w:r>
    </w:p>
    <w:p>
      <w:pPr>
        <w:pStyle w:val="856"/>
        <w:numPr>
          <w:ilvl w:val="0"/>
          <w:numId w:val="6"/>
        </w:numPr>
        <w:ind w:right="0"/>
        <w:jc w:val="both"/>
        <w:rPr>
          <w:highlight w:val="none"/>
          <w:lang w:val="ru-RU"/>
        </w:rPr>
      </w:pPr>
      <w:r>
        <w:rPr>
          <w:highlight w:val="none"/>
          <w:lang w:val="ru-RU"/>
        </w:rPr>
        <w:t xml:space="preserve">проверяем </w:t>
      </w:r>
      <w:r>
        <w:rPr>
          <w:highlight w:val="none"/>
        </w:rPr>
        <w:t xml:space="preserve"> таблицу </w:t>
      </w:r>
      <w:r>
        <w:rPr>
          <w:b/>
          <w:bCs/>
          <w:color w:val="c45911" w:themeColor="accent2" w:themeShade="BF"/>
          <w:highlight w:val="none"/>
          <w:lang w:val="en-US"/>
        </w:rPr>
        <w:t xml:space="preserve">METERBOARDS</w:t>
      </w:r>
      <w:r>
        <w:t xml:space="preserve"> и создаём плату если её там нет.</w:t>
      </w:r>
      <w:r>
        <w:rPr>
          <w:highlight w:val="none"/>
          <w:lang w:val="ru-RU"/>
        </w:rPr>
        <w:t xml:space="preserve"> </w:t>
      </w:r>
      <w:r>
        <w:rPr>
          <w:highlight w:val="none"/>
          <w:lang w:val="ru-RU"/>
        </w:rPr>
      </w:r>
    </w:p>
    <w:p>
      <w:pPr>
        <w:pStyle w:val="856"/>
        <w:numPr>
          <w:ilvl w:val="0"/>
          <w:numId w:val="6"/>
        </w:numPr>
        <w:ind w:right="0"/>
        <w:jc w:val="both"/>
        <w:rPr>
          <w:highlight w:val="none"/>
          <w:lang w:val="ru-RU"/>
        </w:rPr>
      </w:pPr>
      <w:r>
        <w:rPr>
          <w:highlight w:val="none"/>
          <w:lang w:val="ru-RU"/>
        </w:rPr>
        <w:t xml:space="preserve">Ищем или создаём значение </w:t>
      </w:r>
      <w:r>
        <w:rPr>
          <w:b/>
          <w:bCs/>
          <w:rtl w:val="0"/>
        </w:rPr>
        <w:t xml:space="preserve">GetStatusScript</w:t>
      </w:r>
      <w:r>
        <w:rPr>
          <w:b/>
          <w:bCs/>
          <w:highlight w:val="none"/>
          <w:lang w:val="ru-RU"/>
        </w:rPr>
        <w:t xml:space="preserve"> </w:t>
      </w:r>
      <w:r>
        <w:rPr>
          <w:highlight w:val="none"/>
          <w:lang w:val="ru-RU"/>
        </w:rPr>
        <w:t xml:space="preserve"> в таблице </w:t>
      </w:r>
      <w:r>
        <w:rPr>
          <w:b/>
          <w:bCs/>
          <w:color w:val="c45911" w:themeColor="accent2" w:themeShade="BF"/>
          <w:highlight w:val="none"/>
          <w:lang w:val="en-US"/>
        </w:rPr>
        <w:t xml:space="preserve">COMMENTS</w:t>
      </w:r>
      <w:r>
        <w:t xml:space="preserve"> </w:t>
      </w:r>
      <w:r>
        <w:rPr>
          <w:highlight w:val="none"/>
          <w:lang w:val="ru-RU"/>
        </w:rPr>
        <w:t xml:space="preserve">. </w:t>
      </w:r>
      <w:r>
        <w:rPr>
          <w:highlight w:val="none"/>
          <w:lang w:val="ru-RU"/>
        </w:rPr>
      </w:r>
    </w:p>
    <w:p>
      <w:pPr>
        <w:pStyle w:val="856"/>
        <w:numPr>
          <w:ilvl w:val="0"/>
          <w:numId w:val="6"/>
        </w:numPr>
        <w:ind w:right="0"/>
        <w:jc w:val="both"/>
        <w:rPr>
          <w:highlight w:val="none"/>
          <w:lang w:val="ru-RU"/>
        </w:rPr>
      </w:pPr>
      <w:r>
        <w:rPr>
          <w:highlight w:val="none"/>
          <w:lang w:val="ru-RU"/>
        </w:rPr>
        <w:t xml:space="preserve">Пишем данные в таблицу </w:t>
      </w:r>
      <w:r>
        <w:rPr>
          <w:b/>
          <w:bCs/>
          <w:color w:val="c45911" w:themeColor="accent2" w:themeShade="BF"/>
          <w:lang w:val="en-US"/>
        </w:rPr>
        <w:t xml:space="preserve">BOARDEVENTS</w:t>
      </w:r>
      <w:r>
        <w:rPr>
          <w:highlight w:val="none"/>
          <w:lang w:val="ru-RU"/>
        </w:rPr>
        <w:t xml:space="preserve">. </w:t>
      </w:r>
      <w:r>
        <w:rPr>
          <w:highlight w:val="none"/>
          <w:lang w:val="ru-RU"/>
        </w:rPr>
      </w:r>
    </w:p>
    <w:p>
      <w:pPr>
        <w:pStyle w:val="856"/>
        <w:numPr>
          <w:ilvl w:val="0"/>
          <w:numId w:val="6"/>
        </w:numPr>
        <w:ind w:right="0"/>
        <w:jc w:val="both"/>
        <w:rPr>
          <w:highlight w:val="none"/>
          <w:lang w:val="ru-RU"/>
        </w:rPr>
      </w:pPr>
      <w:r>
        <w:rPr>
          <w:highlight w:val="none"/>
          <w:lang w:val="ru-RU"/>
        </w:rPr>
        <w:t xml:space="preserve">Получаем получившийся ID из таблицы </w:t>
      </w:r>
      <w:r>
        <w:rPr>
          <w:b/>
          <w:bCs/>
          <w:color w:val="c45911" w:themeColor="accent2" w:themeShade="BF"/>
          <w:lang w:val="en-US"/>
        </w:rPr>
        <w:t xml:space="preserve">BOARDEVENTS</w:t>
      </w:r>
      <w:r>
        <w:rPr>
          <w:highlight w:val="none"/>
          <w:lang w:val="ru-RU"/>
        </w:rPr>
        <w:t xml:space="preserve"> и . Меняем значение полей </w:t>
      </w:r>
      <w:r>
        <w:rPr>
          <w:highlight w:val="none"/>
          <w:lang w:val="ru-RU"/>
        </w:rPr>
        <w:t xml:space="preserve">STATE_CURR_ID</w:t>
      </w:r>
      <w:r>
        <w:rPr>
          <w:highlight w:val="none"/>
          <w:lang w:val="ru-RU"/>
        </w:rPr>
        <w:t xml:space="preserve"> и </w:t>
      </w:r>
      <w:r>
        <w:rPr>
          <w:highlight w:val="none"/>
          <w:lang w:val="ru-RU"/>
        </w:rPr>
        <w:t xml:space="preserve">LAST_EVENT_ID в таблице </w:t>
      </w:r>
      <w:r>
        <w:rPr>
          <w:b/>
          <w:bCs/>
          <w:color w:val="c45911" w:themeColor="accent2" w:themeShade="BF"/>
          <w:highlight w:val="none"/>
          <w:lang w:val="en-US"/>
        </w:rPr>
        <w:t xml:space="preserve">METERBOARDS</w:t>
      </w:r>
      <w:r>
        <w:t xml:space="preserve"> </w:t>
      </w:r>
      <w:r>
        <w:rPr>
          <w:highlight w:val="none"/>
          <w:lang w:val="ru-RU"/>
        </w:rPr>
        <w:t xml:space="preserve">своей платы.</w:t>
      </w:r>
      <w: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b/>
          <w:bCs/>
          <w:highlight w:val="none"/>
        </w:rPr>
      </w:pPr>
      <w:r>
        <w:rPr>
          <w:b/>
          <w:bCs/>
          <w:highlight w:val="none"/>
          <w:lang w:val="ru-RU"/>
        </w:rPr>
      </w:r>
      <w:r>
        <w:rPr>
          <w:b/>
          <w:bCs/>
          <w:highlight w:val="none"/>
          <w:lang w:val="ru-RU"/>
        </w:rPr>
        <w:t xml:space="preserve">Проверка серийных номеров плат.</w:t>
      </w:r>
      <w:r>
        <w:rPr>
          <w:b/>
          <w:bCs/>
          <w:highlight w:val="none"/>
          <w:lang w:val="ru-RU"/>
        </w:rPr>
      </w:r>
      <w:r>
        <w:rPr>
          <w:b/>
          <w:bCs/>
          <w:highlight w:val="none"/>
        </w:rPr>
      </w:r>
    </w:p>
    <w:p>
      <w:pPr>
        <w:pStyle w:val="856"/>
        <w:jc w:val="both"/>
        <w:rPr>
          <w:highlight w:val="none"/>
          <w:lang w:val="ru-RU"/>
        </w:rPr>
      </w:pPr>
      <w:r>
        <w:rPr>
          <w:highlight w:val="none"/>
          <w:lang w:val="ru-RU"/>
        </w:rPr>
      </w:r>
      <w:r>
        <w:rPr>
          <w:highlight w:val="none"/>
          <w:lang w:val="ru-RU"/>
        </w:rPr>
        <w:t xml:space="preserve">Есть 5 видов серийных номеров:</w:t>
      </w:r>
      <w:r>
        <w:rPr>
          <w:highlight w:val="none"/>
          <w:lang w:val="ru-RU"/>
        </w:rPr>
      </w:r>
      <w:r>
        <w:rPr>
          <w:highlight w:val="none"/>
          <w:lang w:val="ru-RU"/>
        </w:rPr>
      </w:r>
    </w:p>
    <w:tbl>
      <w:tblPr>
        <w:tblStyle w:val="706"/>
        <w:tblW w:w="0" w:type="auto"/>
        <w:tblLayout w:type="fixed"/>
        <w:tblLook w:val="04A0" w:firstRow="1" w:lastRow="0" w:firstColumn="1" w:lastColumn="0" w:noHBand="0" w:noVBand="1"/>
      </w:tblPr>
      <w:tblGrid>
        <w:gridCol w:w="1984"/>
        <w:gridCol w:w="3260"/>
        <w:gridCol w:w="4110"/>
      </w:tblGrid>
      <w:tr>
        <w:tblPrEx/>
        <w:trPr/>
        <w:tc>
          <w:tcPr>
            <w:tcW w:w="1984" w:type="dxa"/>
            <w:vMerge w:val="restart"/>
            <w:textDirection w:val="lrTb"/>
            <w:noWrap w:val="false"/>
          </w:tcPr>
          <w:p>
            <w:pPr>
              <w:pStyle w:val="856"/>
              <w:jc w:val="both"/>
              <w:rPr>
                <w:highlight w:val="none"/>
                <w:lang w:val="ru-RU"/>
              </w:rPr>
            </w:pPr>
            <w:r>
              <w:rPr>
                <w:highlight w:val="none"/>
                <w:lang w:val="ru-RU"/>
              </w:rPr>
              <w:t xml:space="preserve">11 цифр</w:t>
            </w:r>
            <w:r>
              <w:rPr>
                <w:highlight w:val="none"/>
                <w:lang w:val="ru-RU"/>
              </w:rPr>
            </w:r>
            <w:r>
              <w:rPr>
                <w:highlight w:val="none"/>
                <w:lang w:val="ru-RU"/>
              </w:rPr>
            </w:r>
          </w:p>
        </w:tc>
        <w:tc>
          <w:tcPr>
            <w:tcW w:w="3260" w:type="dxa"/>
            <w:vMerge w:val="restart"/>
            <w:textDirection w:val="lrTb"/>
            <w:noWrap w:val="false"/>
          </w:tcPr>
          <w:p>
            <w:pPr>
              <w:pStyle w:val="856"/>
              <w:jc w:val="both"/>
              <w:rPr>
                <w:highlight w:val="none"/>
                <w:lang w:val="ru-RU"/>
              </w:rPr>
            </w:pPr>
            <w:r>
              <w:rPr>
                <w:highlight w:val="none"/>
                <w:lang w:val="ru-RU"/>
              </w:rPr>
              <w:t xml:space="preserve">11024010001</w:t>
            </w:r>
            <w:r>
              <w:rPr>
                <w:highlight w:val="none"/>
                <w:lang w:val="ru-RU"/>
              </w:rPr>
            </w:r>
          </w:p>
        </w:tc>
        <w:tc>
          <w:tcPr>
            <w:tcW w:w="4110" w:type="dxa"/>
            <w:vMerge w:val="restart"/>
            <w:textDirection w:val="lrTb"/>
            <w:noWrap w:val="false"/>
          </w:tcPr>
          <w:p>
            <w:pPr>
              <w:pStyle w:val="856"/>
              <w:jc w:val="both"/>
              <w:rPr>
                <w:highlight w:val="none"/>
                <w:lang w:val="ru-RU"/>
              </w:rPr>
            </w:pPr>
            <w:r>
              <w:rPr>
                <w:highlight w:val="none"/>
                <w:lang w:val="ru-RU"/>
              </w:rPr>
            </w:r>
            <w:r>
              <w:rPr>
                <w:highlight w:val="none"/>
                <w:lang w:val="ru-RU"/>
              </w:rPr>
            </w:r>
            <w:r>
              <w:rPr>
                <w:highlight w:val="none"/>
                <w:lang w:val="ru-RU"/>
              </w:rPr>
            </w:r>
          </w:p>
        </w:tc>
      </w:tr>
      <w:tr>
        <w:tblPrEx/>
        <w:trPr/>
        <w:tc>
          <w:tcPr>
            <w:tcW w:w="1984" w:type="dxa"/>
            <w:vMerge w:val="restart"/>
            <w:textDirection w:val="lrTb"/>
            <w:noWrap w:val="false"/>
          </w:tcPr>
          <w:p>
            <w:pPr>
              <w:pStyle w:val="856"/>
              <w:jc w:val="both"/>
              <w:rPr>
                <w:highlight w:val="none"/>
                <w:lang w:val="ru-RU"/>
              </w:rPr>
            </w:pPr>
            <w:r>
              <w:rPr>
                <w:highlight w:val="none"/>
                <w:lang w:val="ru-RU"/>
              </w:rPr>
              <w:t xml:space="preserve">13 цифр</w:t>
            </w:r>
            <w:r>
              <w:rPr>
                <w:highlight w:val="none"/>
                <w:lang w:val="ru-RU"/>
              </w:rPr>
            </w:r>
            <w:r>
              <w:rPr>
                <w:highlight w:val="none"/>
                <w:lang w:val="ru-RU"/>
              </w:rPr>
            </w:r>
          </w:p>
        </w:tc>
        <w:tc>
          <w:tcPr>
            <w:tcW w:w="3260" w:type="dxa"/>
            <w:vMerge w:val="restart"/>
            <w:textDirection w:val="lrTb"/>
            <w:noWrap w:val="false"/>
          </w:tcPr>
          <w:p>
            <w:pPr>
              <w:pStyle w:val="856"/>
              <w:jc w:val="both"/>
              <w:rPr>
                <w:highlight w:val="none"/>
                <w:lang w:val="ru-RU"/>
              </w:rPr>
            </w:pPr>
            <w:r>
              <w:rPr>
                <w:highlight w:val="none"/>
                <w:lang w:val="ru-RU"/>
              </w:rPr>
              <w:t xml:space="preserve">1100124010001</w:t>
            </w:r>
            <w:r>
              <w:rPr>
                <w:highlight w:val="none"/>
                <w:lang w:val="ru-RU"/>
              </w:rPr>
            </w:r>
            <w:r>
              <w:rPr>
                <w:highlight w:val="none"/>
                <w:lang w:val="ru-RU"/>
              </w:rPr>
            </w:r>
          </w:p>
        </w:tc>
        <w:tc>
          <w:tcPr>
            <w:tcW w:w="4110" w:type="dxa"/>
            <w:vMerge w:val="restart"/>
            <w:textDirection w:val="lrTb"/>
            <w:noWrap w:val="false"/>
          </w:tcPr>
          <w:p>
            <w:pPr>
              <w:pStyle w:val="856"/>
              <w:jc w:val="both"/>
              <w:rPr>
                <w:highlight w:val="none"/>
                <w:lang w:val="ru-RU"/>
              </w:rPr>
            </w:pPr>
            <w:r>
              <w:rPr>
                <w:highlight w:val="none"/>
                <w:lang w:val="ru-RU"/>
              </w:rPr>
            </w:r>
            <w:r>
              <w:rPr>
                <w:highlight w:val="none"/>
                <w:lang w:val="ru-RU"/>
              </w:rPr>
            </w:r>
            <w:r>
              <w:rPr>
                <w:highlight w:val="none"/>
                <w:lang w:val="ru-RU"/>
              </w:rPr>
            </w:r>
          </w:p>
        </w:tc>
      </w:tr>
      <w:tr>
        <w:tblPrEx/>
        <w:trPr/>
        <w:tc>
          <w:tcPr>
            <w:tcW w:w="1984" w:type="dxa"/>
            <w:vMerge w:val="restart"/>
            <w:textDirection w:val="lrTb"/>
            <w:noWrap w:val="false"/>
          </w:tcPr>
          <w:p>
            <w:pPr>
              <w:pStyle w:val="856"/>
              <w:jc w:val="both"/>
              <w:rPr>
                <w:highlight w:val="none"/>
                <w:lang w:val="ru-RU"/>
              </w:rPr>
            </w:pPr>
            <w:r>
              <w:rPr>
                <w:highlight w:val="none"/>
                <w:lang w:val="ru-RU"/>
              </w:rPr>
              <w:t xml:space="preserve">Текст 23 знака</w:t>
            </w:r>
            <w:r>
              <w:rPr>
                <w:highlight w:val="none"/>
                <w:lang w:val="ru-RU"/>
              </w:rPr>
            </w:r>
            <w:r>
              <w:rPr>
                <w:highlight w:val="none"/>
                <w:lang w:val="ru-RU"/>
              </w:rPr>
            </w:r>
          </w:p>
        </w:tc>
        <w:tc>
          <w:tcPr>
            <w:tcW w:w="3260" w:type="dxa"/>
            <w:vMerge w:val="restart"/>
            <w:textDirection w:val="lrTb"/>
            <w:noWrap w:val="false"/>
          </w:tcPr>
          <w:p>
            <w:pPr>
              <w:pStyle w:val="856"/>
              <w:jc w:val="both"/>
              <w:rPr>
                <w:highlight w:val="none"/>
                <w:lang w:val="ru-RU"/>
              </w:rPr>
            </w:pPr>
            <w:r>
              <w:rPr>
                <w:highlight w:val="none"/>
                <w:lang w:val="ru-RU"/>
              </w:rPr>
              <w:t xml:space="preserve">Q100;01;2401;02.04</w:t>
            </w:r>
            <w:r>
              <w:rPr>
                <w:highlight w:val="none"/>
                <w:lang w:val="ru-RU"/>
              </w:rPr>
            </w:r>
          </w:p>
        </w:tc>
        <w:tc>
          <w:tcPr>
            <w:tcW w:w="4110" w:type="dxa"/>
            <w:vMerge w:val="restart"/>
            <w:textDirection w:val="lrTb"/>
            <w:noWrap w:val="false"/>
          </w:tcPr>
          <w:p>
            <w:pPr>
              <w:pStyle w:val="856"/>
              <w:jc w:val="both"/>
              <w:rPr>
                <w:highlight w:val="none"/>
                <w:lang w:val="ru-RU"/>
              </w:rPr>
            </w:pPr>
            <w:r>
              <w:rPr>
                <w:highlight w:val="none"/>
                <w:lang w:val="ru-RU"/>
              </w:rPr>
            </w:r>
            <w:r>
              <w:rPr>
                <w:highlight w:val="none"/>
                <w:lang w:val="ru-RU"/>
              </w:rPr>
            </w:r>
            <w:r>
              <w:rPr>
                <w:highlight w:val="none"/>
                <w:lang w:val="ru-RU"/>
              </w:rPr>
            </w:r>
          </w:p>
        </w:tc>
      </w:tr>
      <w:tr>
        <w:tblPrEx/>
        <w:trPr/>
        <w:tc>
          <w:tcPr>
            <w:tcW w:w="1984" w:type="dxa"/>
            <w:textDirection w:val="lrTb"/>
            <w:noWrap w:val="false"/>
          </w:tcPr>
          <w:p>
            <w:pPr>
              <w:pStyle w:val="856"/>
              <w:jc w:val="both"/>
              <w:rPr>
                <w:highlight w:val="none"/>
                <w:lang w:val="ru-RU"/>
              </w:rPr>
            </w:pPr>
            <w:r>
              <w:rPr>
                <w:highlight w:val="none"/>
                <w:lang w:val="ru-RU"/>
              </w:rPr>
              <w:t xml:space="preserve">Текст 26 знака</w:t>
            </w:r>
            <w:r>
              <w:rPr>
                <w:highlight w:val="none"/>
                <w:lang w:val="ru-RU"/>
              </w:rPr>
            </w:r>
            <w:r>
              <w:rPr>
                <w:highlight w:val="none"/>
                <w:lang w:val="ru-RU"/>
              </w:rPr>
            </w:r>
            <w:r>
              <w:rPr>
                <w:highlight w:val="none"/>
                <w:lang w:val="ru-RU"/>
              </w:rPr>
            </w:r>
            <w:r>
              <w:rPr>
                <w:highlight w:val="none"/>
                <w:lang w:val="ru-RU"/>
              </w:rPr>
            </w:r>
            <w:r>
              <w:rPr>
                <w:highlight w:val="none"/>
                <w:lang w:val="ru-RU"/>
              </w:rPr>
            </w:r>
            <w:r>
              <w:rPr>
                <w:highlight w:val="none"/>
                <w:lang w:val="ru-RU"/>
              </w:rPr>
            </w:r>
          </w:p>
        </w:tc>
        <w:tc>
          <w:tcPr>
            <w:tcW w:w="3260" w:type="dxa"/>
            <w:textDirection w:val="lrTb"/>
            <w:noWrap w:val="false"/>
          </w:tcPr>
          <w:p>
            <w:pPr>
              <w:pStyle w:val="856"/>
              <w:jc w:val="both"/>
              <w:rPr>
                <w:highlight w:val="none"/>
                <w:lang w:val="ru-RU"/>
              </w:rPr>
            </w:pPr>
            <w:r>
              <w:rPr>
                <w:highlight w:val="none"/>
                <w:lang w:val="ru-RU"/>
              </w:rPr>
              <w:t xml:space="preserve">Q100;01;2401;02.04;AB</w:t>
            </w:r>
            <w:r>
              <w:rPr>
                <w:highlight w:val="none"/>
                <w:lang w:val="ru-RU"/>
              </w:rPr>
            </w:r>
            <w:r>
              <w:rPr>
                <w:highlight w:val="none"/>
                <w:lang w:val="ru-RU"/>
              </w:rPr>
            </w:r>
            <w:r>
              <w:rPr>
                <w:highlight w:val="none"/>
                <w:lang w:val="ru-RU"/>
              </w:rPr>
            </w:r>
            <w:r>
              <w:rPr>
                <w:highlight w:val="none"/>
                <w:lang w:val="ru-RU"/>
              </w:rPr>
            </w:r>
            <w:r>
              <w:rPr>
                <w:highlight w:val="none"/>
                <w:lang w:val="ru-RU"/>
              </w:rPr>
            </w:r>
            <w:r>
              <w:rPr>
                <w:highlight w:val="none"/>
                <w:lang w:val="ru-RU"/>
              </w:rPr>
            </w:r>
          </w:p>
        </w:tc>
        <w:tc>
          <w:tcPr>
            <w:tcW w:w="4110" w:type="dxa"/>
            <w:textDirection w:val="lrTb"/>
            <w:noWrap w:val="false"/>
          </w:tcPr>
          <w:p>
            <w:pPr>
              <w:pStyle w:val="856"/>
              <w:jc w:val="both"/>
              <w:rPr>
                <w:highlight w:val="none"/>
                <w:lang w:val="ru-RU"/>
              </w:rPr>
            </w:pPr>
            <w:r>
              <w:rPr>
                <w:highlight w:val="none"/>
                <w:lang w:val="ru-RU"/>
              </w:rPr>
              <w:t xml:space="preserve">100 – тип платы</w:t>
            </w:r>
            <w:r>
              <w:rPr>
                <w:highlight w:val="none"/>
                <w:lang w:val="ru-RU"/>
              </w:rPr>
            </w:r>
          </w:p>
          <w:p>
            <w:pPr>
              <w:pStyle w:val="856"/>
              <w:jc w:val="both"/>
              <w:rPr>
                <w:highlight w:val="none"/>
                <w:lang w:val="ru-RU"/>
              </w:rPr>
            </w:pPr>
            <w:r>
              <w:rPr>
                <w:highlight w:val="none"/>
                <w:lang w:val="ru-RU"/>
              </w:rPr>
              <w:t xml:space="preserve">02.04 – версия платы</w:t>
            </w:r>
            <w:r>
              <w:rPr>
                <w:highlight w:val="none"/>
                <w:lang w:val="ru-RU"/>
              </w:rPr>
            </w:r>
          </w:p>
          <w:p>
            <w:pPr>
              <w:pStyle w:val="856"/>
              <w:jc w:val="both"/>
              <w:rPr>
                <w:highlight w:val="none"/>
                <w:lang w:val="ru-RU"/>
              </w:rPr>
            </w:pPr>
            <w:r>
              <w:rPr>
                <w:highlight w:val="none"/>
                <w:lang w:val="ru-RU"/>
              </w:rPr>
              <w:t xml:space="preserve">AB –</w:t>
            </w:r>
            <w:r>
              <w:rPr>
                <w:highlight w:val="none"/>
                <w:lang w:val="ru-RU"/>
              </w:rPr>
              <w:t xml:space="preserve"> контрольная сумма</w:t>
            </w:r>
            <w:r>
              <w:rPr>
                <w:highlight w:val="none"/>
                <w:lang w:val="ru-RU"/>
              </w:rPr>
              <w:t xml:space="preserve"> CRC8</w:t>
            </w:r>
            <w:r>
              <w:rPr>
                <w:highlight w:val="none"/>
                <w:lang w:val="ru-RU"/>
              </w:rPr>
            </w:r>
            <w:r>
              <w:rPr>
                <w:highlight w:val="none"/>
                <w:lang w:val="ru-RU"/>
              </w:rPr>
            </w:r>
          </w:p>
        </w:tc>
      </w:tr>
      <w:tr>
        <w:tblPrEx/>
        <w:trPr/>
        <w:tc>
          <w:tcPr>
            <w:tcW w:w="1984" w:type="dxa"/>
            <w:textDirection w:val="lrTb"/>
            <w:noWrap w:val="false"/>
          </w:tcPr>
          <w:p>
            <w:pPr>
              <w:pStyle w:val="856"/>
              <w:jc w:val="both"/>
              <w:rPr>
                <w:highlight w:val="none"/>
                <w:lang w:val="ru-RU"/>
              </w:rPr>
            </w:pPr>
            <w:r>
              <w:rPr>
                <w:highlight w:val="none"/>
                <w:lang w:val="ru-RU"/>
              </w:rPr>
              <w:t xml:space="preserve">Текст 31 знака</w:t>
            </w:r>
            <w:r>
              <w:rPr>
                <w:highlight w:val="none"/>
                <w:lang w:val="ru-RU"/>
              </w:rPr>
            </w:r>
            <w:r>
              <w:rPr>
                <w:highlight w:val="none"/>
                <w:lang w:val="ru-RU"/>
              </w:rPr>
            </w:r>
            <w:r>
              <w:rPr>
                <w:highlight w:val="none"/>
                <w:lang w:val="ru-RU"/>
              </w:rPr>
            </w:r>
            <w:r>
              <w:rPr>
                <w:highlight w:val="none"/>
                <w:lang w:val="ru-RU"/>
              </w:rPr>
            </w:r>
          </w:p>
        </w:tc>
        <w:tc>
          <w:tcPr>
            <w:tcW w:w="3260" w:type="dxa"/>
            <w:textDirection w:val="lrTb"/>
            <w:noWrap w:val="false"/>
          </w:tcPr>
          <w:p>
            <w:pPr>
              <w:pStyle w:val="856"/>
              <w:jc w:val="both"/>
              <w:rPr>
                <w:highlight w:val="none"/>
                <w:lang w:val="ru-RU"/>
              </w:rPr>
            </w:pPr>
            <w:r>
              <w:rPr>
                <w:highlight w:val="none"/>
                <w:lang w:val="ru-RU"/>
              </w:rPr>
              <w:t xml:space="preserve">Q100;01;2401;02.04;ABCD;AB</w:t>
            </w:r>
            <w:r>
              <w:rPr>
                <w:highlight w:val="none"/>
                <w:lang w:val="ru-RU"/>
              </w:rPr>
            </w:r>
            <w:r>
              <w:rPr>
                <w:highlight w:val="none"/>
                <w:lang w:val="ru-RU"/>
              </w:rPr>
            </w:r>
          </w:p>
        </w:tc>
        <w:tc>
          <w:tcPr>
            <w:tcW w:w="4110" w:type="dxa"/>
            <w:textDirection w:val="lrTb"/>
            <w:noWrap w:val="false"/>
          </w:tcPr>
          <w:p>
            <w:pPr>
              <w:pStyle w:val="856"/>
              <w:jc w:val="both"/>
              <w:rPr>
                <w:highlight w:val="none"/>
                <w:lang w:val="ru-RU"/>
              </w:rPr>
            </w:pPr>
            <w:r>
              <w:rPr>
                <w:highlight w:val="none"/>
                <w:lang w:val="ru-RU"/>
              </w:rPr>
              <w:t xml:space="preserve">ABCD – код децимального номера</w:t>
            </w:r>
            <w:r>
              <w:rPr>
                <w:highlight w:val="none"/>
                <w:lang w:val="ru-RU"/>
              </w:rPr>
            </w:r>
          </w:p>
          <w:p>
            <w:pPr>
              <w:pStyle w:val="856"/>
              <w:jc w:val="both"/>
              <w:rPr>
                <w:highlight w:val="none"/>
                <w:lang w:val="ru-RU"/>
              </w:rPr>
            </w:pPr>
            <w:r>
              <w:rPr>
                <w:highlight w:val="none"/>
                <w:lang w:val="ru-RU"/>
              </w:rPr>
            </w:r>
            <w:r>
              <w:rPr>
                <w:highlight w:val="none"/>
                <w:lang w:val="ru-RU"/>
              </w:rPr>
              <w:t xml:space="preserve">AB –</w:t>
            </w:r>
            <w:r>
              <w:rPr>
                <w:highlight w:val="none"/>
                <w:lang w:val="ru-RU"/>
              </w:rPr>
              <w:t xml:space="preserve"> контрольная сумма</w:t>
            </w:r>
            <w:r>
              <w:rPr>
                <w:highlight w:val="none"/>
                <w:lang w:val="ru-RU"/>
              </w:rPr>
              <w:t xml:space="preserve"> CRC8</w:t>
            </w:r>
            <w:r/>
            <w:r>
              <w:rPr>
                <w:highlight w:val="none"/>
                <w:lang w:val="ru-RU"/>
              </w:rPr>
            </w:r>
            <w:r>
              <w:rPr>
                <w:highlight w:val="none"/>
                <w:lang w:val="ru-RU"/>
              </w:rPr>
            </w:r>
            <w:r>
              <w:rPr>
                <w:highlight w:val="none"/>
                <w:lang w:val="ru-RU"/>
              </w:rPr>
            </w:r>
            <w:r>
              <w:rPr>
                <w:highlight w:val="none"/>
                <w:lang w:val="ru-RU"/>
              </w:rPr>
            </w:r>
            <w:r>
              <w:rPr>
                <w:highlight w:val="none"/>
                <w:lang w:val="ru-RU"/>
              </w:rPr>
            </w:r>
            <w:r>
              <w:rPr>
                <w:highlight w:val="none"/>
                <w:lang w:val="ru-RU"/>
              </w:rPr>
            </w:r>
          </w:p>
        </w:tc>
      </w:tr>
      <w:tr>
        <w:tblPrEx/>
        <w:trPr/>
        <w:tc>
          <w:tcPr>
            <w:tcW w:w="1984" w:type="dxa"/>
            <w:textDirection w:val="lrTb"/>
            <w:noWrap w:val="false"/>
          </w:tcPr>
          <w:p>
            <w:pPr>
              <w:pStyle w:val="856"/>
              <w:jc w:val="both"/>
              <w:rPr>
                <w:highlight w:val="none"/>
                <w:lang w:val="ru-RU"/>
              </w:rPr>
            </w:pPr>
            <w:r>
              <w:rPr>
                <w:highlight w:val="none"/>
                <w:lang w:val="ru-RU"/>
              </w:rPr>
            </w:r>
            <w:r>
              <w:rPr>
                <w:highlight w:val="none"/>
                <w:lang w:val="ru-RU"/>
              </w:rPr>
            </w:r>
            <w:r>
              <w:rPr>
                <w:highlight w:val="none"/>
                <w:lang w:val="ru-RU"/>
              </w:rPr>
            </w:r>
          </w:p>
        </w:tc>
        <w:tc>
          <w:tcPr>
            <w:tcW w:w="3260" w:type="dxa"/>
            <w:textDirection w:val="lrTb"/>
            <w:noWrap w:val="false"/>
          </w:tcPr>
          <w:p>
            <w:pPr>
              <w:pStyle w:val="856"/>
              <w:jc w:val="both"/>
              <w:rPr>
                <w:highlight w:val="none"/>
                <w:lang w:val="ru-RU"/>
              </w:rPr>
            </w:pPr>
            <w:r>
              <w:rPr>
                <w:highlight w:val="none"/>
                <w:lang w:val="ru-RU"/>
              </w:rPr>
            </w:r>
            <w:r>
              <w:rPr>
                <w:highlight w:val="none"/>
                <w:lang w:val="ru-RU"/>
              </w:rPr>
            </w:r>
            <w:r>
              <w:rPr>
                <w:highlight w:val="none"/>
                <w:lang w:val="ru-RU"/>
              </w:rPr>
            </w:r>
          </w:p>
        </w:tc>
        <w:tc>
          <w:tcPr>
            <w:tcW w:w="4110" w:type="dxa"/>
            <w:textDirection w:val="lrTb"/>
            <w:noWrap w:val="false"/>
          </w:tcPr>
          <w:p>
            <w:pPr>
              <w:pStyle w:val="856"/>
              <w:jc w:val="both"/>
              <w:rPr>
                <w:highlight w:val="none"/>
                <w:lang w:val="ru-RU"/>
              </w:rPr>
            </w:pPr>
            <w:r>
              <w:rPr>
                <w:highlight w:val="none"/>
                <w:lang w:val="ru-RU"/>
              </w:rPr>
            </w:r>
            <w:r>
              <w:rPr>
                <w:highlight w:val="none"/>
                <w:lang w:val="ru-RU"/>
              </w:rPr>
            </w:r>
            <w:r>
              <w:rPr>
                <w:highlight w:val="none"/>
                <w:lang w:val="ru-RU"/>
              </w:rPr>
            </w:r>
          </w:p>
        </w:tc>
      </w:tr>
    </w:tbl>
    <w:p>
      <w:pPr>
        <w:pStyle w:val="856"/>
        <w:jc w:val="both"/>
        <w:rPr>
          <w:highlight w:val="none"/>
          <w:lang w:val="ru-RU"/>
        </w:rPr>
      </w:pP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t xml:space="preserve">Сам QR код может быть вида </w:t>
      </w:r>
      <w:r>
        <w:rPr>
          <w:highlight w:val="none"/>
          <w:lang w:val="ru-RU"/>
        </w:rPr>
        <w:t xml:space="preserve">PCB$TMP687254_012_03$Q200;01;2305;9991;05.04;0B. Всё что до символа Q вырезаем.</w:t>
      </w:r>
      <w:r>
        <w:rPr>
          <w:highlight w:val="none"/>
          <w:lang w:val="ru-RU"/>
        </w:rPr>
        <w:t xml:space="preserve"> </w:t>
      </w:r>
      <w:r>
        <w:rPr>
          <w:highlight w:val="none"/>
          <w:lang w:val="ru-RU"/>
        </w:rPr>
      </w:r>
      <w:r>
        <w:rPr>
          <w:highlight w:val="none"/>
          <w:lang w:val="ru-RU"/>
        </w:rPr>
        <w:t xml:space="preserve">PCB$TMP687254_012_03$</w:t>
      </w:r>
      <w:r>
        <w:rPr>
          <w:highlight w:val="none"/>
          <w:lang w:val="ru-RU"/>
        </w:rPr>
        <w:t xml:space="preserve"> это служебная информация поставщика плат.</w:t>
      </w:r>
      <w:r>
        <w:rPr>
          <w:highlight w:val="none"/>
          <w:lang w:val="ru-RU"/>
        </w:rPr>
      </w:r>
    </w:p>
    <w:p>
      <w:pPr>
        <w:pStyle w:val="856"/>
        <w:jc w:val="both"/>
        <w:rPr>
          <w:highlight w:val="none"/>
          <w:lang w:val="ru-RU"/>
        </w:rPr>
      </w:pPr>
      <w:r>
        <w:rPr>
          <w:highlight w:val="none"/>
          <w:lang w:val="ru-RU"/>
        </w:rPr>
        <w:t xml:space="preserve">Тип платы должен совпадать с типом платы из пресета.</w:t>
      </w:r>
      <w:r>
        <w:rPr>
          <w:highlight w:val="none"/>
          <w:lang w:val="ru-RU"/>
        </w:rPr>
      </w:r>
    </w:p>
    <w:p>
      <w:pPr>
        <w:pStyle w:val="856"/>
        <w:jc w:val="both"/>
        <w:rPr>
          <w:highlight w:val="none"/>
          <w:lang w:val="ru-RU"/>
        </w:rPr>
      </w:pP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t xml:space="preserve">Команда </w:t>
      </w:r>
      <w:r>
        <w:rPr>
          <w:b/>
          <w:bCs/>
          <w:highlight w:val="none"/>
          <w:lang w:val="ru-RU"/>
        </w:rPr>
        <w:t xml:space="preserve">kpa.Param</w:t>
      </w:r>
      <w:r/>
      <w:r>
        <w:rPr>
          <w:highlight w:val="none"/>
          <w:lang w:val="ru-RU"/>
        </w:rPr>
      </w:r>
      <w:r>
        <w:rPr>
          <w:highlight w:val="none"/>
          <w:lang w:val="ru-RU"/>
        </w:rPr>
      </w:r>
    </w:p>
    <w:p>
      <w:pPr>
        <w:pStyle w:val="856"/>
        <w:jc w:val="both"/>
        <w:rPr>
          <w:highlight w:val="none"/>
          <w:lang w:val="ru-RU"/>
        </w:rPr>
      </w:pPr>
      <w:r>
        <w:rPr>
          <w:highlight w:val="none"/>
          <w:lang w:val="ru-RU"/>
        </w:rPr>
        <w:t xml:space="preserve">Пример </w:t>
      </w:r>
      <w:r>
        <w:rPr>
          <w:highlight w:val="none"/>
          <w:lang w:val="ru-RU"/>
        </w:rPr>
        <w:t xml:space="preserve">{"7BFFFFC3F","1","1","NUMBER_BOARD2=Q100,01,2206,0023,01.02,92","HW_VERSION=0102","","","","1"}</w:t>
      </w:r>
      <w:r>
        <w:rPr>
          <w:highlight w:val="none"/>
          <w:lang w:val="ru-RU"/>
        </w:rPr>
      </w:r>
      <w:r>
        <w:rPr>
          <w:highlight w:val="none"/>
          <w:lang w:val="ru-RU"/>
        </w:rPr>
      </w:r>
    </w:p>
    <w:p>
      <w:pPr>
        <w:pStyle w:val="856"/>
        <w:jc w:val="both"/>
        <w:rPr>
          <w:highlight w:val="none"/>
          <w:lang w:val="ru-RU"/>
        </w:rPr>
      </w:pPr>
      <w:r>
        <w:rPr>
          <w:highlight w:val="none"/>
          <w:lang w:val="ru-RU"/>
        </w:rPr>
      </w:r>
      <w:r>
        <w:rPr>
          <w:b/>
          <w:bCs/>
          <w:rtl w:val="0"/>
        </w:rPr>
        <w:t xml:space="preserve">ExecScriptsMask</w:t>
      </w:r>
      <w:r>
        <w:rPr>
          <w:b/>
          <w:bCs/>
          <w:highlight w:val="none"/>
          <w:lang w:val="ru-RU"/>
        </w:rPr>
        <w:t xml:space="preserve"> </w:t>
      </w:r>
      <w:r>
        <w:rPr>
          <w:highlight w:val="none"/>
          <w:lang w:val="ru-RU"/>
        </w:rPr>
        <w:t xml:space="preserve">– маска из пресета</w:t>
      </w:r>
      <w:r>
        <w:rPr>
          <w:highlight w:val="none"/>
          <w:lang w:val="ru-RU"/>
        </w:rPr>
      </w:r>
    </w:p>
    <w:p>
      <w:pPr>
        <w:pStyle w:val="856"/>
        <w:jc w:val="both"/>
        <w:rPr>
          <w:highlight w:val="none"/>
          <w:lang w:val="ru-RU"/>
        </w:rPr>
      </w:pPr>
      <w:r>
        <w:rPr>
          <w:highlight w:val="none"/>
          <w:lang w:val="ru-RU"/>
        </w:rPr>
      </w:r>
      <w:r>
        <w:rPr>
          <w:b/>
          <w:bCs/>
          <w:rtl w:val="0"/>
        </w:rPr>
        <w:t xml:space="preserve">FirmwareReleaseIndex</w:t>
      </w:r>
      <w:r>
        <w:rPr>
          <w:b/>
          <w:bCs/>
          <w:highlight w:val="none"/>
          <w:lang w:val="ru-RU"/>
        </w:rPr>
        <w:t xml:space="preserve">  </w:t>
      </w:r>
      <w:r>
        <w:rPr>
          <w:highlight w:val="none"/>
          <w:lang w:val="ru-RU"/>
        </w:rPr>
        <w:t xml:space="preserve">– номер ячейки для боевой прошивки. 1 – смарт, 2 – Смарт К, 3 – Смарт ДКЗ</w:t>
      </w:r>
      <w:r>
        <w:rPr>
          <w:highlight w:val="none"/>
          <w:lang w:val="ru-RU"/>
        </w:rPr>
      </w:r>
    </w:p>
    <w:p>
      <w:pPr>
        <w:pStyle w:val="856"/>
        <w:jc w:val="both"/>
        <w:rPr>
          <w:highlight w:val="none"/>
          <w:lang w:val="ru-RU"/>
        </w:rPr>
      </w:pPr>
      <w:r>
        <w:rPr>
          <w:highlight w:val="none"/>
          <w:lang w:val="ru-RU"/>
        </w:rPr>
      </w:r>
      <w:r>
        <w:rPr>
          <w:b/>
          <w:bCs/>
          <w:rtl w:val="0"/>
        </w:rPr>
        <w:t xml:space="preserve">FirmwareEepromDataIndex</w:t>
      </w:r>
      <w:r>
        <w:rPr>
          <w:b/>
          <w:bCs/>
          <w:highlight w:val="none"/>
          <w:lang w:val="ru-RU"/>
        </w:rPr>
        <w:t xml:space="preserve"> </w:t>
      </w:r>
      <w:r>
        <w:rPr>
          <w:highlight w:val="none"/>
          <w:lang w:val="ru-RU"/>
        </w:rPr>
        <w:t xml:space="preserve">- 1</w:t>
      </w:r>
      <w:r>
        <w:rPr>
          <w:highlight w:val="none"/>
          <w:lang w:val="ru-RU"/>
        </w:rPr>
      </w:r>
    </w:p>
    <w:p>
      <w:pPr>
        <w:pStyle w:val="856"/>
        <w:jc w:val="both"/>
        <w:rPr>
          <w:highlight w:val="none"/>
          <w:lang w:val="ru-RU"/>
        </w:rPr>
      </w:pPr>
      <w:r>
        <w:rPr>
          <w:highlight w:val="none"/>
          <w:lang w:val="ru-RU"/>
        </w:rPr>
      </w:r>
      <w:r>
        <w:rPr>
          <w:b/>
          <w:bCs/>
          <w:rtl w:val="0"/>
        </w:rPr>
        <w:t xml:space="preserve">RamCommand1</w:t>
      </w:r>
      <w:r>
        <w:rPr>
          <w:b/>
          <w:bCs/>
          <w:highlight w:val="none"/>
          <w:lang w:val="ru-RU"/>
        </w:rPr>
        <w:t xml:space="preserve"> </w:t>
      </w:r>
      <w:r>
        <w:rPr>
          <w:highlight w:val="none"/>
          <w:lang w:val="ru-RU"/>
        </w:rPr>
        <w:t xml:space="preserve">- </w:t>
      </w:r>
      <w:r>
        <w:rPr>
          <w:highlight w:val="none"/>
          <w:lang w:val="ru-RU"/>
        </w:rPr>
        <w:t xml:space="preserve">NUMBER_BOARD2=</w:t>
      </w:r>
      <w:r>
        <w:rPr>
          <w:highlight w:val="none"/>
          <w:lang w:val="ru-RU"/>
        </w:rPr>
        <w:t xml:space="preserve">серийник платы</w:t>
      </w:r>
      <w:r>
        <w:rPr>
          <w:highlight w:val="none"/>
          <w:lang w:val="ru-RU"/>
        </w:rPr>
      </w:r>
    </w:p>
    <w:p>
      <w:pPr>
        <w:pStyle w:val="856"/>
        <w:jc w:val="both"/>
        <w:rPr>
          <w:highlight w:val="none"/>
          <w:lang w:val="ru-RU"/>
        </w:rPr>
      </w:pPr>
      <w:r>
        <w:rPr>
          <w:highlight w:val="none"/>
          <w:lang w:val="ru-RU"/>
        </w:rPr>
      </w:r>
      <w:r>
        <w:rPr>
          <w:b/>
          <w:bCs/>
          <w:rtl w:val="0"/>
        </w:rPr>
        <w:t xml:space="preserve">RamCommand2</w:t>
      </w:r>
      <w:r>
        <w:rPr>
          <w:b/>
          <w:bCs/>
          <w:highlight w:val="none"/>
          <w:lang w:val="ru-RU"/>
        </w:rPr>
        <w:t xml:space="preserve"> </w:t>
      </w:r>
      <w:r>
        <w:rPr>
          <w:highlight w:val="none"/>
          <w:lang w:val="ru-RU"/>
        </w:rPr>
        <w:t xml:space="preserve">- </w:t>
      </w:r>
      <w:r>
        <w:rPr>
          <w:highlight w:val="none"/>
          <w:lang w:val="ru-RU"/>
        </w:rPr>
        <w:t xml:space="preserve">HW_VERSION</w:t>
      </w:r>
      <w:r>
        <w:rPr>
          <w:highlight w:val="none"/>
          <w:lang w:val="ru-RU"/>
        </w:rPr>
        <w:t xml:space="preserve">=версия платы</w:t>
      </w:r>
      <w:r>
        <w:rPr>
          <w:highlight w:val="none"/>
          <w:lang w:val="ru-RU"/>
        </w:rPr>
      </w:r>
    </w:p>
    <w:p>
      <w:pPr>
        <w:pStyle w:val="856"/>
        <w:jc w:val="both"/>
        <w:rPr>
          <w:highlight w:val="none"/>
          <w:lang w:val="ru-RU"/>
        </w:rPr>
      </w:pPr>
      <w:r>
        <w:rPr>
          <w:highlight w:val="none"/>
          <w:lang w:val="ru-RU"/>
        </w:rPr>
      </w:r>
      <w:r>
        <w:rPr>
          <w:b/>
          <w:bCs/>
          <w:rtl w:val="0"/>
        </w:rPr>
        <w:t xml:space="preserve">RamCommand3</w:t>
      </w:r>
      <w:r>
        <w:rPr>
          <w:b/>
          <w:bCs/>
          <w:highlight w:val="none"/>
          <w:lang w:val="ru-RU"/>
        </w:rPr>
        <w:t xml:space="preserve"> </w:t>
      </w:r>
      <w:r>
        <w:rPr>
          <w:highlight w:val="none"/>
          <w:lang w:val="ru-RU"/>
        </w:rPr>
        <w:t xml:space="preserve">– </w:t>
      </w: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b/>
          <w:bCs/>
          <w:rtl w:val="0"/>
        </w:rPr>
        <w:t xml:space="preserve">RamCommand4 </w:t>
      </w:r>
      <w:r>
        <w:rPr>
          <w:rtl w:val="0"/>
        </w:rPr>
        <w:t xml:space="preserve">- </w:t>
      </w:r>
      <w:r>
        <w:rPr>
          <w:highlight w:val="none"/>
          <w:lang w:val="ru-RU"/>
        </w:rPr>
      </w: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b/>
          <w:bCs/>
          <w:rtl w:val="0"/>
        </w:rPr>
        <w:t xml:space="preserve">RamCommand5 </w:t>
      </w:r>
      <w:r>
        <w:rPr>
          <w:rtl w:val="0"/>
        </w:rPr>
        <w:t xml:space="preserve">- </w:t>
      </w:r>
      <w:r>
        <w:rPr>
          <w:rtl w:val="0"/>
        </w:rPr>
        <w:t xml:space="preserve">""</w:t>
      </w:r>
      <w:r>
        <w:rPr>
          <w:rtl w:val="0"/>
        </w:rPr>
      </w:r>
      <w:r/>
      <w:r>
        <w:rPr>
          <w:highlight w:val="none"/>
          <w:lang w:val="ru-RU"/>
        </w:rPr>
      </w:r>
      <w:r>
        <w:rPr>
          <w:highlight w:val="none"/>
          <w:lang w:val="ru-RU"/>
        </w:rPr>
      </w:r>
    </w:p>
    <w:p>
      <w:pPr>
        <w:pStyle w:val="856"/>
        <w:jc w:val="both"/>
        <w:rPr>
          <w:highlight w:val="none"/>
          <w:lang w:val="ru-RU"/>
        </w:rPr>
      </w:pPr>
      <w:r>
        <w:rPr>
          <w:highlight w:val="none"/>
          <w:lang w:val="ru-RU"/>
        </w:rPr>
      </w:r>
      <w:r>
        <w:rPr>
          <w:b/>
          <w:bCs/>
          <w:rtl w:val="0"/>
        </w:rPr>
        <w:t xml:space="preserve">UsbReConnect</w:t>
      </w:r>
      <w:r>
        <w:rPr>
          <w:b/>
          <w:bCs/>
          <w:highlight w:val="none"/>
          <w:lang w:val="ru-RU"/>
        </w:rPr>
        <w:t xml:space="preserve"> </w:t>
      </w:r>
      <w:r>
        <w:rPr>
          <w:highlight w:val="none"/>
          <w:lang w:val="ru-RU"/>
        </w:rPr>
        <w:t xml:space="preserve">- 1</w:t>
      </w:r>
      <w:r>
        <w:rPr>
          <w:highlight w:val="none"/>
          <w:lang w:val="ru-RU"/>
        </w:rPr>
      </w:r>
    </w:p>
    <w:p>
      <w:pPr>
        <w:pStyle w:val="856"/>
        <w:jc w:val="both"/>
        <w:rPr>
          <w:highlight w:val="none"/>
          <w:lang w:val="ru-RU"/>
        </w:rPr>
      </w:pP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rFonts w:ascii="Times New Roman" w:hAnsi="Times New Roman" w:eastAsia="Times New Roman" w:cs="Times New Roman"/>
          <w:b/>
          <w:bCs/>
          <w:sz w:val="24"/>
          <w:szCs w:val="24"/>
          <w:highlight w:val="none"/>
          <w:lang w:val="ru-RU"/>
          <w14:ligatures w14:val="none"/>
        </w:rPr>
      </w:pPr>
      <w:r>
        <w:rPr>
          <w:rFonts w:ascii="Times New Roman" w:hAnsi="Times New Roman" w:eastAsia="Times New Roman" w:cs="Times New Roman"/>
          <w:b/>
          <w:bCs/>
          <w:sz w:val="24"/>
          <w:szCs w:val="24"/>
          <w:highlight w:val="none"/>
          <w:lang w:val="ru-RU"/>
        </w:rPr>
        <w:t xml:space="preserve">Окно Загрузка ПО</w:t>
      </w:r>
      <w:r>
        <w:rPr>
          <w:rFonts w:ascii="Times New Roman" w:hAnsi="Times New Roman" w:eastAsia="Times New Roman" w:cs="Times New Roman"/>
          <w:b/>
          <w:bCs/>
          <w:sz w:val="24"/>
          <w:szCs w:val="24"/>
          <w:highlight w:val="none"/>
          <w:lang w:val="ru-RU"/>
          <w14:ligatures w14:val="none"/>
        </w:rPr>
      </w:r>
      <w:r>
        <w:rPr>
          <w:rFonts w:ascii="Times New Roman" w:hAnsi="Times New Roman" w:eastAsia="Times New Roman" w:cs="Times New Roman"/>
          <w:b/>
          <w:bCs/>
          <w:sz w:val="24"/>
          <w:szCs w:val="24"/>
          <w:highlight w:val="none"/>
          <w:lang w:val="ru-RU"/>
          <w14:ligatures w14:val="none"/>
        </w:rPr>
      </w:r>
    </w:p>
    <w:p>
      <w:pPr>
        <w:pStyle w:val="856"/>
        <w:jc w:val="both"/>
        <w:rPr>
          <w:lang w:val="ru-RU"/>
        </w:rPr>
      </w:pPr>
      <w:r>
        <w:rPr>
          <w:highlight w:val="none"/>
        </w:rPr>
      </w:r>
      <w:r>
        <w:rPr>
          <w:lang w:val="ru-RU"/>
        </w:rPr>
      </w:r>
      <w:r>
        <w:rPr>
          <w:lang w:val="ru-RU"/>
        </w:rPr>
      </w:r>
    </w:p>
    <w:p>
      <w:pPr>
        <w:pStyle w:val="856"/>
        <w:jc w:val="both"/>
        <w:rPr>
          <w:highlight w:val="none"/>
        </w:rPr>
      </w:pPr>
      <w:r>
        <w:rPr>
          <w:highlight w:val="none"/>
          <w:lang w:val="ru-RU"/>
        </w:rPr>
      </w:r>
      <w:r>
        <mc:AlternateContent>
          <mc:Choice Requires="wpg">
            <w:drawing>
              <wp:inline xmlns:wp="http://schemas.openxmlformats.org/drawingml/2006/wordprocessingDrawing" distT="0" distB="0" distL="0" distR="0">
                <wp:extent cx="3571875" cy="380267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11452" name=""/>
                        <pic:cNvPicPr>
                          <a:picLocks noChangeAspect="1"/>
                        </pic:cNvPicPr>
                        <pic:nvPr/>
                      </pic:nvPicPr>
                      <pic:blipFill>
                        <a:blip r:embed="rId13"/>
                        <a:stretch/>
                      </pic:blipFill>
                      <pic:spPr bwMode="auto">
                        <a:xfrm flipH="0" flipV="0">
                          <a:off x="0" y="0"/>
                          <a:ext cx="3571875" cy="38026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1.25pt;height:299.42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highlight w:val="none"/>
          <w:lang w:val="ru-RU"/>
        </w:rPr>
      </w:pPr>
      <w:r>
        <w:rPr>
          <w:lang w:val="ru-RU"/>
        </w:rPr>
        <w:t xml:space="preserve">Выбирается бинарный файл.</w:t>
      </w:r>
      <w:r>
        <w:rPr>
          <w:highlight w:val="none"/>
          <w:lang w:val="ru-RU"/>
        </w:rPr>
      </w:r>
      <w:r>
        <w:rPr>
          <w:highlight w:val="none"/>
          <w:lang w:val="ru-RU"/>
        </w:rPr>
      </w:r>
    </w:p>
    <w:p>
      <w:pPr>
        <w:pStyle w:val="856"/>
        <w:jc w:val="both"/>
        <w:rPr>
          <w:highlight w:val="none"/>
          <w:lang w:val="ru-RU"/>
        </w:rPr>
      </w:pPr>
      <w:r>
        <w:rPr>
          <w:highlight w:val="none"/>
          <w:lang w:val="ru-RU"/>
        </w:rPr>
        <w:t xml:space="preserve">Выбирается ячейка в КПА:</w:t>
      </w:r>
      <w:r>
        <w:rPr>
          <w:highlight w:val="none"/>
          <w:lang w:val="ru-RU"/>
        </w:rPr>
      </w:r>
      <w:r>
        <w:rPr>
          <w:highlight w:val="none"/>
          <w:lang w:val="ru-RU"/>
        </w:rPr>
      </w:r>
    </w:p>
    <w:p>
      <w:pPr>
        <w:pStyle w:val="856"/>
        <w:jc w:val="both"/>
        <w:rPr>
          <w:highlight w:val="none"/>
          <w:lang w:val="ru-RU"/>
        </w:rPr>
      </w:pPr>
      <w:r>
        <w:rPr>
          <w:highlight w:val="none"/>
          <w:lang w:val="ru-RU"/>
        </w:rPr>
        <w:tab/>
        <w:t xml:space="preserve">Test</w:t>
      </w:r>
      <w:r>
        <w:rPr>
          <w:highlight w:val="none"/>
          <w:lang w:val="en-US"/>
        </w:rPr>
        <w:t xml:space="preserve"> L433 – для </w:t>
      </w:r>
      <w:r>
        <w:rPr>
          <w:highlight w:val="none"/>
          <w:lang w:val="ru-RU"/>
        </w:rPr>
        <w:t xml:space="preserve">тестовой прошивки</w:t>
      </w:r>
      <w:r>
        <w:rPr>
          <w:highlight w:val="none"/>
          <w:lang w:val="ru-RU"/>
        </w:rPr>
      </w:r>
      <w:r>
        <w:rPr>
          <w:highlight w:val="none"/>
          <w:lang w:val="ru-RU"/>
        </w:rPr>
      </w:r>
    </w:p>
    <w:p>
      <w:pPr>
        <w:pStyle w:val="856"/>
        <w:jc w:val="both"/>
        <w:rPr>
          <w:highlight w:val="none"/>
          <w:lang w:val="en-US"/>
        </w:rPr>
      </w:pPr>
      <w:r>
        <w:rPr>
          <w:highlight w:val="none"/>
          <w:lang w:val="ru-RU"/>
        </w:rPr>
        <w:tab/>
        <w:t xml:space="preserve">Release</w:t>
      </w:r>
      <w:r>
        <w:rPr>
          <w:highlight w:val="none"/>
          <w:lang w:val="en-US"/>
        </w:rPr>
        <w:t xml:space="preserve"> СМТ</w:t>
      </w:r>
      <w:r>
        <w:rPr>
          <w:highlight w:val="none"/>
          <w:lang w:val="ru-RU"/>
        </w:rPr>
        <w:t xml:space="preserve">-Смарт </w:t>
      </w:r>
      <w:r>
        <w:rPr>
          <w:highlight w:val="none"/>
          <w:lang w:val="en-US"/>
        </w:rPr>
        <w:t xml:space="preserve">L433 – </w:t>
      </w:r>
      <w:r>
        <w:rPr>
          <w:highlight w:val="none"/>
          <w:lang w:val="en-US"/>
        </w:rPr>
        <w:t xml:space="preserve">для боевой прошивки плат СМТ-смарт</w:t>
      </w:r>
      <w:r>
        <w:rPr>
          <w:highlight w:val="none"/>
          <w:lang w:val="en-US"/>
        </w:rPr>
      </w:r>
      <w:r>
        <w:rPr>
          <w:highlight w:val="none"/>
          <w:lang w:val="en-US"/>
        </w:rPr>
      </w:r>
    </w:p>
    <w:p>
      <w:pPr>
        <w:pStyle w:val="856"/>
        <w:jc w:val="both"/>
        <w:rPr>
          <w:highlight w:val="none"/>
          <w:lang w:val="en-US"/>
        </w:rPr>
      </w:pPr>
      <w:r>
        <w:rPr>
          <w:highlight w:val="none"/>
          <w:lang w:val="ru-RU"/>
        </w:rPr>
        <w:tab/>
      </w:r>
      <w:r>
        <w:rPr>
          <w:highlight w:val="none"/>
          <w:lang w:val="en-US"/>
        </w:rPr>
        <w:t xml:space="preserve">Release СМ</w:t>
      </w:r>
      <w:r>
        <w:rPr>
          <w:highlight w:val="none"/>
          <w:lang w:val="ru-RU"/>
        </w:rPr>
        <w:t xml:space="preserve">Т-Смарт </w:t>
      </w:r>
      <w:r>
        <w:rPr>
          <w:highlight w:val="none"/>
          <w:lang w:val="en-US"/>
        </w:rPr>
        <w:t xml:space="preserve">К </w:t>
      </w:r>
      <w:r>
        <w:rPr>
          <w:highlight w:val="none"/>
          <w:lang w:val="ru-RU"/>
        </w:rPr>
        <w:t xml:space="preserve">L</w:t>
      </w:r>
      <w:r>
        <w:rPr>
          <w:highlight w:val="none"/>
          <w:lang w:val="en-US"/>
        </w:rPr>
        <w:t xml:space="preserve">433 – </w:t>
      </w:r>
      <w:r>
        <w:rPr>
          <w:highlight w:val="none"/>
          <w:lang w:val="en-US"/>
        </w:rPr>
        <w:t xml:space="preserve">для боевой прошивки плат СМТ-смарт</w:t>
      </w:r>
      <w:r>
        <w:rPr>
          <w:highlight w:val="none"/>
          <w:lang w:val="ru-RU"/>
        </w:rPr>
        <w:t xml:space="preserve"> К</w:t>
      </w:r>
      <w:r>
        <w:rPr>
          <w:highlight w:val="none"/>
          <w:lang w:val="en-US"/>
        </w:rPr>
      </w:r>
      <w:r>
        <w:rPr>
          <w:highlight w:val="none"/>
          <w:lang w:val="en-US"/>
        </w:rPr>
      </w:r>
    </w:p>
    <w:p>
      <w:pPr>
        <w:pStyle w:val="856"/>
        <w:ind w:firstLine="709"/>
        <w:jc w:val="both"/>
        <w:rPr>
          <w:highlight w:val="none"/>
          <w:lang w:val="ru-RU"/>
        </w:rPr>
      </w:pPr>
      <w:r>
        <w:rPr>
          <w:highlight w:val="none"/>
          <w:lang w:val="ru-RU"/>
        </w:rPr>
      </w:r>
      <w:r>
        <w:rPr>
          <w:highlight w:val="none"/>
          <w:lang w:val="en-US"/>
        </w:rPr>
        <w:t xml:space="preserve">Release СМ</w:t>
      </w:r>
      <w:r>
        <w:rPr>
          <w:highlight w:val="none"/>
          <w:lang w:val="ru-RU"/>
        </w:rPr>
        <w:t xml:space="preserve">Т-Смарт </w:t>
      </w:r>
      <w:r>
        <w:rPr>
          <w:highlight w:val="none"/>
          <w:lang w:val="ru-RU"/>
        </w:rPr>
        <w:t xml:space="preserve">ДКЗ</w:t>
      </w:r>
      <w:r>
        <w:rPr>
          <w:highlight w:val="none"/>
          <w:lang w:val="en-US"/>
        </w:rPr>
        <w:t xml:space="preserve"> </w:t>
      </w:r>
      <w:r>
        <w:rPr>
          <w:highlight w:val="none"/>
          <w:lang w:val="ru-RU"/>
        </w:rPr>
        <w:t xml:space="preserve">L</w:t>
      </w:r>
      <w:r>
        <w:rPr>
          <w:highlight w:val="none"/>
          <w:lang w:val="en-US"/>
        </w:rPr>
        <w:t xml:space="preserve">433 – </w:t>
      </w:r>
      <w:r>
        <w:rPr>
          <w:highlight w:val="none"/>
          <w:lang w:val="en-US"/>
        </w:rPr>
        <w:t xml:space="preserve">для боевой прошивки плат СМТ-смар</w:t>
      </w:r>
      <w:r>
        <w:rPr>
          <w:highlight w:val="none"/>
          <w:lang w:val="en-US"/>
        </w:rPr>
        <w:t xml:space="preserve">т</w:t>
      </w:r>
      <w:r>
        <w:rPr>
          <w:highlight w:val="none"/>
          <w:lang w:val="ru-RU"/>
        </w:rPr>
        <w:t xml:space="preserve"> ДКЗ</w:t>
      </w:r>
      <w:r>
        <w:rPr>
          <w:highlight w:val="none"/>
          <w:lang w:val="ru-RU"/>
        </w:rPr>
      </w:r>
      <w:r>
        <w:rPr>
          <w:highlight w:val="none"/>
          <w:lang w:val="ru-RU"/>
        </w:rPr>
      </w:r>
    </w:p>
    <w:p>
      <w:pPr>
        <w:pStyle w:val="856"/>
        <w:ind w:firstLine="0"/>
        <w:jc w:val="both"/>
        <w:rPr>
          <w:highlight w:val="none"/>
          <w:lang w:val="ru-RU"/>
        </w:rPr>
      </w:pPr>
      <w:r>
        <w:rPr>
          <w:highlight w:val="none"/>
          <w:lang w:val="en-US"/>
        </w:rPr>
        <w:t xml:space="preserve">Гал</w:t>
      </w:r>
      <w:r>
        <w:rPr>
          <w:highlight w:val="none"/>
          <w:lang w:val="ru-RU"/>
        </w:rPr>
        <w:t xml:space="preserve">ки в какие КПА загружать.</w:t>
      </w:r>
      <w:r>
        <w:rPr>
          <w:highlight w:val="none"/>
          <w:lang w:val="ru-RU"/>
        </w:rPr>
      </w:r>
      <w:r>
        <w:rPr>
          <w:highlight w:val="none"/>
          <w:lang w:val="ru-RU"/>
        </w:rPr>
      </w:r>
    </w:p>
    <w:p>
      <w:pPr>
        <w:pStyle w:val="856"/>
        <w:ind w:firstLine="0"/>
        <w:jc w:val="both"/>
        <w:rPr>
          <w:highlight w:val="none"/>
          <w:lang w:val="ru-RU"/>
        </w:rPr>
      </w:pPr>
      <w:r>
        <w:rPr>
          <w:highlight w:val="none"/>
          <w:lang w:val="ru-RU"/>
        </w:rPr>
        <w:t xml:space="preserve">Для каждой загрузки процесбар.</w:t>
      </w:r>
      <w:r>
        <w:rPr>
          <w:highlight w:val="none"/>
          <w:lang w:val="ru-RU"/>
        </w:rPr>
      </w:r>
      <w:r>
        <w:rPr>
          <w:highlight w:val="none"/>
          <w:lang w:val="ru-RU"/>
        </w:rPr>
      </w:r>
    </w:p>
    <w:p>
      <w:pPr>
        <w:pStyle w:val="856"/>
        <w:ind w:firstLine="0"/>
        <w:jc w:val="both"/>
        <w:rPr>
          <w:lang w:val="ru-RU"/>
        </w:rPr>
      </w:pPr>
      <w:r>
        <w:rPr>
          <w:lang w:val="ru-RU"/>
        </w:rPr>
      </w:r>
      <w:r>
        <w:rPr>
          <w:lang w:val="ru-RU"/>
        </w:rPr>
      </w:r>
      <w:r>
        <w:rPr>
          <w:lang w:val="ru-RU"/>
        </w:rPr>
      </w:r>
    </w:p>
    <w:p>
      <w:pPr>
        <w:pStyle w:val="856"/>
        <w:jc w:val="both"/>
        <w:rPr>
          <w:rFonts w:ascii="Times New Roman" w:hAnsi="Times New Roman" w:eastAsia="Times New Roman" w:cs="Times New Roman"/>
          <w:b/>
          <w:bCs/>
          <w:sz w:val="24"/>
          <w:szCs w:val="24"/>
          <w:highlight w:val="none"/>
          <w:lang w:val="ru-RU"/>
          <w14:ligatures w14:val="none"/>
        </w:rPr>
      </w:pPr>
      <w:r>
        <w:rPr>
          <w:rFonts w:ascii="Times New Roman" w:hAnsi="Times New Roman" w:eastAsia="Times New Roman" w:cs="Times New Roman"/>
          <w:b/>
          <w:bCs/>
          <w:sz w:val="24"/>
          <w:szCs w:val="24"/>
          <w:highlight w:val="none"/>
          <w:lang w:val="ru-RU"/>
        </w:rPr>
        <w:t xml:space="preserve">Окно загрузки настроек КПА</w:t>
      </w:r>
      <w:r>
        <w:rPr>
          <w:rFonts w:ascii="Times New Roman" w:hAnsi="Times New Roman" w:eastAsia="Times New Roman" w:cs="Times New Roman"/>
          <w:b/>
          <w:bCs/>
          <w:sz w:val="24"/>
          <w:szCs w:val="24"/>
          <w:highlight w:val="none"/>
          <w:lang w:val="ru-RU"/>
          <w14:ligatures w14:val="none"/>
        </w:rPr>
      </w:r>
      <w:r>
        <w:rPr>
          <w:rFonts w:ascii="Times New Roman" w:hAnsi="Times New Roman" w:eastAsia="Times New Roman" w:cs="Times New Roman"/>
          <w:b/>
          <w:bCs/>
          <w:sz w:val="24"/>
          <w:szCs w:val="24"/>
          <w:highlight w:val="none"/>
          <w:lang w:val="ru-RU"/>
          <w14:ligatures w14:val="none"/>
        </w:rPr>
      </w:r>
    </w:p>
    <w:p>
      <w:pPr>
        <w:pStyle w:val="856"/>
        <w:ind w:firstLine="0"/>
        <w:jc w:val="both"/>
        <w:rPr>
          <w:highlight w:val="none"/>
          <w:lang w:val="ru-RU"/>
        </w:rPr>
      </w:pPr>
      <w:r>
        <w:rPr>
          <w:highlight w:val="none"/>
          <w:lang w:val="ru-RU"/>
        </w:rPr>
      </w:r>
      <w:r>
        <w:rPr>
          <w:highlight w:val="none"/>
          <w:lang w:val="ru-RU"/>
        </w:rPr>
      </w:r>
      <w:r>
        <w:rPr>
          <w:highlight w:val="none"/>
          <w:lang w:val="ru-RU"/>
        </w:rPr>
      </w:r>
    </w:p>
    <w:p>
      <w:pPr>
        <w:pStyle w:val="856"/>
        <w:ind w:firstLine="0"/>
        <w:jc w:val="both"/>
        <w:rPr>
          <w:lang w:val="ru-RU"/>
        </w:rPr>
      </w:pPr>
      <w:r>
        <w:rPr>
          <w:highlight w:val="none"/>
          <w:lang w:val="ru-RU"/>
        </w:rPr>
      </w:r>
      <w:r>
        <mc:AlternateContent>
          <mc:Choice Requires="wpg">
            <w:drawing>
              <wp:inline xmlns:wp="http://schemas.openxmlformats.org/drawingml/2006/wordprocessingDrawing" distT="0" distB="0" distL="0" distR="0">
                <wp:extent cx="3428660" cy="311098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80404" name=""/>
                        <pic:cNvPicPr>
                          <a:picLocks noChangeAspect="1"/>
                        </pic:cNvPicPr>
                        <pic:nvPr/>
                      </pic:nvPicPr>
                      <pic:blipFill>
                        <a:blip r:embed="rId14"/>
                        <a:stretch/>
                      </pic:blipFill>
                      <pic:spPr bwMode="auto">
                        <a:xfrm flipH="0" flipV="0">
                          <a:off x="0" y="0"/>
                          <a:ext cx="3428658" cy="31109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9.97pt;height:244.96pt;mso-wrap-distance-left:0.00pt;mso-wrap-distance-top:0.00pt;mso-wrap-distance-right:0.00pt;mso-wrap-distance-bottom:0.00pt;" stroked="false">
                <v:path textboxrect="0,0,0,0"/>
                <v:imagedata r:id="rId14" o:title=""/>
              </v:shape>
            </w:pict>
          </mc:Fallback>
        </mc:AlternateContent>
      </w:r>
      <w:r>
        <w:rPr>
          <w:lang w:val="ru-RU"/>
        </w:rPr>
      </w:r>
      <w:r>
        <w:rPr>
          <w:lang w:val="ru-RU"/>
        </w:rPr>
      </w:r>
    </w:p>
    <w:p>
      <w:pPr>
        <w:pStyle w:val="856"/>
        <w:jc w:val="both"/>
        <w:rPr>
          <w:lang w:val="ru-RU"/>
        </w:rPr>
      </w:pPr>
      <w:r>
        <w:rPr>
          <w:lang w:val="ru-RU"/>
        </w:rPr>
      </w:r>
      <w:r>
        <w:rPr>
          <w:lang w:val="ru-RU"/>
        </w:rPr>
      </w:r>
      <w:r>
        <w:rPr>
          <w:lang w:val="ru-RU"/>
        </w:rPr>
      </w:r>
    </w:p>
    <w:p>
      <w:pPr>
        <w:pStyle w:val="856"/>
        <w:jc w:val="both"/>
        <w:rPr>
          <w:highlight w:val="none"/>
          <w:lang w:val="ru-RU"/>
        </w:rPr>
      </w:pPr>
      <w:r>
        <w:rPr>
          <w:lang w:val="ru-RU"/>
        </w:rPr>
        <w:t xml:space="preserve">Выбирается файл настроек с расширением opt</w:t>
      </w:r>
      <w:r>
        <w:rPr>
          <w:lang w:val="en-US"/>
        </w:rPr>
        <w:t xml:space="preserve"> и</w:t>
      </w:r>
      <w:r>
        <w:rPr>
          <w:lang w:val="ru-RU"/>
        </w:rPr>
        <w:t xml:space="preserve"> далее построчно из файла отправляются команды в КПА.</w:t>
      </w:r>
      <w:r>
        <w:rPr>
          <w:highlight w:val="none"/>
          <w:lang w:val="ru-RU"/>
        </w:rPr>
      </w:r>
      <w:r>
        <w:rPr>
          <w:highlight w:val="none"/>
          <w:lang w:val="ru-RU"/>
        </w:rPr>
      </w:r>
    </w:p>
    <w:p>
      <w:pPr>
        <w:pStyle w:val="856"/>
        <w:jc w:val="both"/>
        <w:rPr>
          <w:lang w:val="ru-RU"/>
        </w:rPr>
      </w:pPr>
      <w:r>
        <w:rPr>
          <w:lang w:val="ru-RU"/>
        </w:rPr>
      </w:r>
      <w:r>
        <w:rPr>
          <w:lang w:val="ru-RU"/>
        </w:rPr>
      </w:r>
      <w:r>
        <w:rPr>
          <w:lang w:val="ru-RU"/>
        </w:rPr>
      </w:r>
    </w:p>
    <w:p>
      <w:pPr>
        <w:pStyle w:val="856"/>
        <w:jc w:val="both"/>
        <w:rPr>
          <w:rFonts w:ascii="Times New Roman" w:hAnsi="Times New Roman" w:eastAsia="Times New Roman" w:cs="Times New Roman"/>
          <w:b/>
          <w:bCs/>
          <w:sz w:val="24"/>
          <w:szCs w:val="24"/>
          <w:highlight w:val="none"/>
          <w:lang w:val="ru-RU"/>
          <w14:ligatures w14:val="none"/>
        </w:rPr>
      </w:pPr>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t xml:space="preserve">Алгоритм потока СОМ</w:t>
      </w:r>
      <w:r>
        <w:rPr>
          <w:rFonts w:ascii="Times New Roman" w:hAnsi="Times New Roman" w:eastAsia="Times New Roman" w:cs="Times New Roman"/>
          <w:b/>
          <w:bCs/>
          <w:sz w:val="24"/>
          <w:szCs w:val="24"/>
          <w:highlight w:val="none"/>
          <w:lang w:val="ru-RU"/>
          <w14:ligatures w14:val="none"/>
        </w:rPr>
      </w:r>
      <w:r>
        <w:rPr>
          <w:rFonts w:ascii="Times New Roman" w:hAnsi="Times New Roman" w:eastAsia="Times New Roman" w:cs="Times New Roman"/>
          <w:b/>
          <w:bCs/>
          <w:sz w:val="24"/>
          <w:szCs w:val="24"/>
          <w:highlight w:val="none"/>
          <w:lang w:val="ru-RU"/>
          <w14:ligatures w14:val="none"/>
        </w:rPr>
      </w:r>
    </w:p>
    <w:p>
      <w:pPr>
        <w:pStyle w:val="856"/>
        <w:jc w:val="both"/>
        <w:rPr>
          <w:highlight w:val="none"/>
          <w:lang w:val="ru-RU"/>
        </w:rPr>
      </w:pPr>
      <w:r>
        <w:rPr>
          <w:highlight w:val="none"/>
          <w:lang w:val="ru-RU"/>
        </w:rPr>
        <w:t xml:space="preserve">При создании потока во входящем параметре наименование СОМ порта.</w:t>
      </w:r>
      <w:r>
        <w:rPr>
          <w:highlight w:val="none"/>
          <w:lang w:val="ru-RU"/>
        </w:rPr>
      </w:r>
      <w:r>
        <w:rPr>
          <w:highlight w:val="none"/>
          <w:lang w:val="ru-RU"/>
        </w:rPr>
      </w:r>
    </w:p>
    <w:p>
      <w:pPr>
        <w:pStyle w:val="856"/>
        <w:jc w:val="both"/>
        <w:rPr>
          <w:highlight w:val="none"/>
          <w:lang w:val="ru-RU"/>
        </w:rPr>
      </w:pPr>
      <w:r>
        <w:rPr>
          <w:highlight w:val="none"/>
          <w:lang w:val="ru-RU"/>
        </w:rPr>
        <w:t xml:space="preserve">Открываем СОМ порт, если не удалось, то передаём в главное окно соответствующий статус.</w:t>
      </w:r>
      <w:r>
        <w:rPr>
          <w:highlight w:val="none"/>
          <w:lang w:val="ru-RU"/>
        </w:rPr>
      </w:r>
      <w:r>
        <w:rPr>
          <w:highlight w:val="none"/>
          <w:lang w:val="ru-RU"/>
        </w:rPr>
      </w:r>
    </w:p>
    <w:p>
      <w:pPr>
        <w:pStyle w:val="856"/>
        <w:jc w:val="both"/>
        <w:rPr>
          <w:highlight w:val="none"/>
          <w:lang w:val="ru-RU"/>
        </w:rPr>
      </w:pPr>
      <w:r>
        <w:rPr>
          <w:highlight w:val="none"/>
          <w:lang w:val="ru-RU"/>
        </w:rPr>
        <w:t xml:space="preserve">Создаём два таймера. 1 потоковый 500 мс - старт , 2 время ожидания ответа 200 мс - стоп.</w:t>
      </w:r>
      <w:r>
        <w:rPr>
          <w:highlight w:val="none"/>
          <w:lang w:val="ru-RU"/>
        </w:rPr>
      </w:r>
      <w:r>
        <w:rPr>
          <w:highlight w:val="none"/>
          <w:lang w:val="ru-RU"/>
        </w:rPr>
      </w:r>
    </w:p>
    <w:p>
      <w:pPr>
        <w:pStyle w:val="856"/>
        <w:jc w:val="both"/>
        <w:rPr>
          <w:highlight w:val="none"/>
          <w:lang w:val="ru-RU"/>
        </w:rPr>
      </w:pPr>
      <w:r>
        <w:rPr>
          <w:highlight w:val="none"/>
          <w:lang w:val="ru-RU"/>
        </w:rPr>
        <w:t xml:space="preserve">Режим = 0.</w:t>
      </w:r>
      <w:r>
        <w:rPr>
          <w:highlight w:val="none"/>
          <w:lang w:val="ru-RU"/>
        </w:rPr>
      </w:r>
      <w:r>
        <w:rPr>
          <w:highlight w:val="none"/>
          <w:lang w:val="ru-RU"/>
        </w:rPr>
      </w:r>
    </w:p>
    <w:p>
      <w:pPr>
        <w:pStyle w:val="856"/>
        <w:jc w:val="both"/>
        <w:rPr>
          <w:highlight w:val="none"/>
          <w:lang w:val="ru-RU"/>
        </w:rPr>
      </w:pPr>
      <w:r>
        <w:rPr>
          <w:highlight w:val="none"/>
          <w:lang w:val="ru-RU"/>
        </w:rPr>
        <w:t xml:space="preserve">2 таймаут всегда стартуется при отправке запроса. Останавливаем при получении ответа.</w:t>
      </w:r>
      <w:r>
        <w:rPr>
          <w:highlight w:val="none"/>
          <w:lang w:val="ru-RU"/>
        </w:rPr>
      </w:r>
      <w:r>
        <w:rPr>
          <w:highlight w:val="none"/>
          <w:lang w:val="ru-RU"/>
        </w:rPr>
      </w:r>
    </w:p>
    <w:p>
      <w:pPr>
        <w:pStyle w:val="856"/>
        <w:jc w:val="both"/>
        <w:rPr>
          <w:lang w:val="ru-RU"/>
        </w:rPr>
      </w:pPr>
      <w:r>
        <w:rPr>
          <w:lang w:val="ru-RU"/>
        </w:rPr>
      </w:r>
      <w:r>
        <w:rPr>
          <w:lang w:val="ru-RU"/>
        </w:rPr>
      </w:r>
      <w:r>
        <w:rPr>
          <w:lang w:val="ru-RU"/>
        </w:rPr>
      </w:r>
    </w:p>
    <w:p>
      <w:pPr>
        <w:pStyle w:val="856"/>
        <w:jc w:val="both"/>
        <w:rPr>
          <w:lang w:val="ru-RU"/>
        </w:rPr>
      </w:pPr>
      <w:r>
        <w:rPr>
          <w:lang w:val="ru-RU"/>
        </w:rPr>
      </w:r>
      <w:r>
        <w:rPr>
          <w:lang w:val="ru-RU"/>
        </w:rPr>
        <w:t xml:space="preserve">P.S. Регистр в командах в КПА неважен.</w:t>
      </w:r>
      <w:r>
        <w:rPr>
          <w:lang w:val="ru-RU"/>
        </w:rPr>
      </w:r>
      <w:r>
        <w:rPr>
          <w:lang w:val="ru-RU"/>
        </w:rPr>
      </w:r>
    </w:p>
    <w:p>
      <w:pPr>
        <w:pStyle w:val="856"/>
        <w:jc w:val="both"/>
        <w:rPr>
          <w:highlight w:val="none"/>
          <w:lang w:val="ru-RU"/>
        </w:rPr>
      </w:pPr>
      <w:r>
        <w:rPr>
          <w:b/>
          <w:bCs/>
          <w:lang w:val="ru-RU"/>
        </w:rPr>
        <w:t xml:space="preserve">Обработчик 1 таймаута</w:t>
      </w:r>
      <w:r>
        <w:rPr>
          <w:highlight w:val="none"/>
          <w:lang w:val="ru-RU"/>
        </w:rPr>
      </w:r>
      <w:r>
        <w:rPr>
          <w:highlight w:val="none"/>
          <w:lang w:val="ru-RU"/>
        </w:rPr>
      </w:r>
    </w:p>
    <w:p>
      <w:pPr>
        <w:pStyle w:val="856"/>
        <w:jc w:val="both"/>
        <w:rPr>
          <w:lang w:val="ru-RU"/>
        </w:rPr>
      </w:pPr>
      <w:r>
        <w:rPr>
          <w:highlight w:val="none"/>
          <w:lang w:val="ru-RU"/>
        </w:rPr>
        <w:t xml:space="preserve">{</w:t>
      </w:r>
      <w:r>
        <w:rPr>
          <w:lang w:val="ru-RU"/>
        </w:rPr>
      </w:r>
      <w:r>
        <w:rPr>
          <w:lang w:val="ru-RU"/>
        </w:rPr>
      </w:r>
    </w:p>
    <w:p>
      <w:pPr>
        <w:pStyle w:val="856"/>
        <w:ind w:firstLine="708"/>
        <w:jc w:val="both"/>
        <w:rPr>
          <w:highlight w:val="none"/>
          <w:lang w:val="ru-RU"/>
        </w:rPr>
      </w:pPr>
      <w:r>
        <w:rPr>
          <w:highlight w:val="none"/>
          <w:lang w:val="ru-RU"/>
        </w:rPr>
        <w:t xml:space="preserve">Switch(режим)</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0:</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100: // </w:t>
      </w:r>
      <w:r>
        <w:rPr>
          <w:rtl w:val="0"/>
        </w:rPr>
        <w:t xml:space="preserve">Нет связи с КПА</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{отправляем</w:t>
      </w:r>
      <w:r>
        <w:rPr>
          <w:highlight w:val="none"/>
          <w:lang w:val="ru-RU"/>
        </w:rPr>
        <w:t xml:space="preserve"> команду  </w:t>
      </w:r>
      <w:r>
        <w:rPr>
          <w:b/>
          <w:bCs/>
          <w:highlight w:val="none"/>
          <w:lang w:val="ru-RU"/>
        </w:rPr>
        <w:t xml:space="preserve">kpa</w:t>
      </w:r>
      <w:r>
        <w:rPr>
          <w:highlight w:val="none"/>
          <w:lang w:val="ru-RU"/>
        </w:rPr>
        <w:t xml:space="preserve">}</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1:</w:t>
      </w:r>
      <w:r>
        <w:rPr>
          <w:highlight w:val="none"/>
          <w:lang w:val="ru-RU"/>
        </w:rPr>
      </w:r>
      <w:r>
        <w:rPr>
          <w:highlight w:val="none"/>
          <w:lang w:val="ru-RU"/>
        </w:rPr>
      </w:r>
    </w:p>
    <w:p>
      <w:pPr>
        <w:pStyle w:val="856"/>
        <w:ind w:left="708" w:firstLine="708"/>
        <w:jc w:val="both"/>
        <w:rPr>
          <w:b w:val="0"/>
          <w:bCs w:val="0"/>
          <w:highlight w:val="none"/>
          <w:lang w:val="ru-RU"/>
          <w14:ligatures w14:val="none"/>
        </w:rPr>
      </w:pPr>
      <w:r>
        <w:rPr>
          <w:highlight w:val="none"/>
          <w:lang w:val="ru-RU"/>
        </w:rPr>
        <w:t xml:space="preserve">{отправляем команду </w:t>
      </w:r>
      <w:r>
        <w:rPr>
          <w:b/>
          <w:bCs/>
          <w:highlight w:val="none"/>
          <w:rtl w:val="0"/>
          <w:lang w:val="ru-RU"/>
        </w:rPr>
        <w:t xml:space="preserve">Kpa.Status</w:t>
      </w:r>
      <w:r>
        <w:rPr>
          <w:b/>
          <w:bCs/>
          <w:highlight w:val="none"/>
          <w:lang w:val="ru-RU"/>
        </w:rPr>
        <w:t xml:space="preserve"> </w:t>
      </w:r>
      <w:r>
        <w:rPr>
          <w:b w:val="0"/>
          <w:bCs w:val="0"/>
          <w:highlight w:val="none"/>
          <w:lang w:val="ru-RU"/>
        </w:rPr>
        <w:t xml:space="preserve">}</w:t>
      </w:r>
      <w:r>
        <w:rPr>
          <w:b w:val="0"/>
          <w:bCs w:val="0"/>
          <w:highlight w:val="none"/>
          <w:lang w:val="ru-RU"/>
          <w14:ligatures w14:val="none"/>
        </w:rPr>
      </w:r>
      <w:r>
        <w:rPr>
          <w:b w:val="0"/>
          <w:bCs w:val="0"/>
          <w:highlight w:val="none"/>
          <w:lang w:val="ru-RU"/>
          <w14:ligatures w14:val="none"/>
        </w:rPr>
      </w:r>
    </w:p>
    <w:p>
      <w:pPr>
        <w:pStyle w:val="856"/>
        <w:ind w:left="708" w:firstLine="0"/>
        <w:jc w:val="both"/>
        <w:rPr>
          <w:b w:val="0"/>
          <w:bCs w:val="0"/>
          <w:highlight w:val="none"/>
          <w:lang w:val="ru-RU"/>
          <w14:ligatures w14:val="none"/>
        </w:rPr>
      </w:pPr>
      <w:r>
        <w:rPr>
          <w:b w:val="0"/>
          <w:bCs w:val="0"/>
          <w:highlight w:val="none"/>
          <w:lang w:val="ru-RU"/>
        </w:rPr>
        <w:t xml:space="preserve">Case 2:</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highlight w:val="none"/>
          <w:lang w:val="ru-RU"/>
        </w:rPr>
        <w:t xml:space="preserve">{отправляем команду </w:t>
      </w:r>
      <w:r>
        <w:rPr>
          <w:b/>
          <w:bCs/>
          <w:rtl w:val="0"/>
        </w:rPr>
        <w:t xml:space="preserve">GetStatusScript</w:t>
      </w:r>
      <w:r>
        <w:rPr>
          <w:b/>
          <w:bCs/>
          <w:highlight w:val="none"/>
          <w:lang w:val="ru-RU"/>
        </w:rPr>
        <w:t xml:space="preserve"> </w:t>
      </w:r>
      <w:r>
        <w:rPr>
          <w:b w:val="0"/>
          <w:bCs w:val="0"/>
          <w:highlight w:val="none"/>
          <w:lang w:val="ru-RU"/>
        </w:rPr>
        <w:t xml:space="preserve">}</w:t>
      </w:r>
      <w:r>
        <w:rPr>
          <w:b w:val="0"/>
          <w:bCs w:val="0"/>
          <w:highlight w:val="none"/>
          <w:lang w:val="ru-RU"/>
          <w14:ligatures w14:val="none"/>
        </w:rPr>
      </w:r>
      <w:r>
        <w:rPr>
          <w:b w:val="0"/>
          <w:bCs w:val="0"/>
          <w:highlight w:val="none"/>
          <w:lang w:val="ru-RU"/>
          <w14:ligatures w14:val="none"/>
        </w:rPr>
      </w:r>
    </w:p>
    <w:p>
      <w:pPr>
        <w:pStyle w:val="856"/>
        <w:ind w:left="708" w:firstLine="0"/>
        <w:jc w:val="both"/>
        <w:rPr>
          <w:b w:val="0"/>
          <w:bCs w:val="0"/>
          <w:highlight w:val="none"/>
          <w:lang w:val="ru-RU"/>
          <w14:ligatures w14:val="none"/>
        </w:rPr>
      </w:pPr>
      <w:r>
        <w:rPr>
          <w:b w:val="0"/>
          <w:bCs w:val="0"/>
          <w:highlight w:val="none"/>
          <w:lang w:val="ru-RU"/>
          <w14:ligatures w14:val="none"/>
        </w:rPr>
        <w:t xml:space="preserve">Case 3:</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highlight w:val="none"/>
          <w:lang w:val="ru-RU"/>
        </w:rPr>
        <w:t xml:space="preserve">{отправляем команду </w:t>
      </w:r>
      <w:r>
        <w:rPr>
          <w:b/>
          <w:bCs/>
          <w:rtl w:val="0"/>
        </w:rPr>
        <w:t xml:space="preserve">KpaStart</w:t>
      </w:r>
      <w:r>
        <w:rPr>
          <w:b/>
          <w:bCs/>
          <w:highlight w:val="none"/>
          <w:lang w:val="ru-RU"/>
        </w:rPr>
        <w:t xml:space="preserve"> </w:t>
      </w:r>
      <w:r>
        <w:rPr>
          <w:b w:val="0"/>
          <w:bCs w:val="0"/>
          <w:highlight w:val="none"/>
          <w:lang w:val="ru-RU"/>
        </w:rPr>
        <w:t xml:space="preserve">}</w:t>
      </w:r>
      <w:r>
        <w:rPr>
          <w:b w:val="0"/>
          <w:bCs w:val="0"/>
          <w:highlight w:val="none"/>
          <w:lang w:val="ru-RU"/>
          <w14:ligatures w14:val="none"/>
        </w:rPr>
      </w:r>
      <w:r>
        <w:rPr>
          <w:b w:val="0"/>
          <w:bCs w:val="0"/>
          <w:highlight w:val="none"/>
          <w:lang w:val="ru-RU"/>
          <w14:ligatures w14:val="none"/>
        </w:rPr>
      </w:r>
    </w:p>
    <w:p>
      <w:pPr>
        <w:pStyle w:val="856"/>
        <w:ind w:left="708" w:firstLine="0"/>
        <w:jc w:val="both"/>
        <w:rPr>
          <w:b w:val="0"/>
          <w:bCs w:val="0"/>
          <w:highlight w:val="none"/>
          <w:lang w:val="ru-RU"/>
          <w14:ligatures w14:val="none"/>
        </w:rPr>
      </w:pPr>
      <w:r>
        <w:rPr>
          <w:b w:val="0"/>
          <w:bCs w:val="0"/>
          <w:highlight w:val="none"/>
          <w:lang w:val="ru-RU"/>
          <w14:ligatures w14:val="none"/>
        </w:rPr>
        <w:t xml:space="preserve">Сase 4:</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highlight w:val="none"/>
          <w:lang w:val="ru-RU"/>
        </w:rPr>
        <w:t xml:space="preserve">{отправляем команду </w:t>
      </w:r>
      <w:r>
        <w:rPr>
          <w:b/>
          <w:bCs/>
          <w:highlight w:val="none"/>
          <w:lang w:val="ru-RU"/>
        </w:rPr>
        <w:t xml:space="preserve">GetModemInfo</w:t>
      </w:r>
      <w:r>
        <w:rPr>
          <w:b/>
          <w:bCs/>
          <w:highlight w:val="none"/>
          <w:lang w:val="ru-RU"/>
        </w:rPr>
        <w:t xml:space="preserve"> </w:t>
      </w:r>
      <w:r>
        <w:rPr>
          <w:b w:val="0"/>
          <w:bCs w:val="0"/>
          <w:highlight w:val="none"/>
          <w:lang w:val="ru-RU"/>
        </w:rPr>
        <w:t xml:space="preserve">}</w:t>
      </w:r>
      <w:r>
        <w:rPr>
          <w:b w:val="0"/>
          <w:bCs w:val="0"/>
          <w:highlight w:val="none"/>
          <w:lang w:val="ru-RU"/>
          <w14:ligatures w14:val="none"/>
        </w:rPr>
      </w:r>
      <w:r>
        <w:rPr>
          <w:b w:val="0"/>
          <w:bCs w:val="0"/>
          <w:highlight w:val="none"/>
          <w:lang w:val="ru-RU"/>
          <w14:ligatures w14:val="none"/>
        </w:rPr>
      </w:r>
    </w:p>
    <w:p>
      <w:pPr>
        <w:pStyle w:val="856"/>
        <w:ind w:left="708" w:firstLine="0"/>
        <w:jc w:val="both"/>
        <w:rPr>
          <w:b w:val="0"/>
          <w:bCs w:val="0"/>
          <w:highlight w:val="none"/>
          <w:lang w:val="ru-RU"/>
          <w14:ligatures w14:val="none"/>
        </w:rPr>
      </w:pPr>
      <w:r>
        <w:rPr>
          <w:b w:val="0"/>
          <w:bCs w:val="0"/>
          <w:highlight w:val="none"/>
          <w:lang w:val="ru-RU"/>
          <w14:ligatures w14:val="none"/>
        </w:rPr>
        <w:t xml:space="preserve">Case 5:</w:t>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highlight w:val="none"/>
          <w:lang w:val="ru-RU"/>
        </w:rPr>
        <w:t xml:space="preserve">{отправляем команду </w:t>
      </w:r>
      <w:r>
        <w:rPr>
          <w:b/>
          <w:bCs/>
          <w:rtl w:val="0"/>
        </w:rPr>
        <w:t xml:space="preserve">Kpa.Param</w:t>
      </w:r>
      <w:r>
        <w:rPr>
          <w:b/>
          <w:bCs/>
          <w:highlight w:val="none"/>
          <w:lang w:val="ru-RU"/>
        </w:rPr>
        <w:t xml:space="preserve"> </w:t>
      </w:r>
      <w:r>
        <w:rPr>
          <w:b w:val="0"/>
          <w:bCs w:val="0"/>
          <w:highlight w:val="none"/>
          <w:lang w:val="ru-RU"/>
        </w:rPr>
        <w:t xml:space="preserve">}</w:t>
      </w:r>
      <w:r>
        <w:rPr>
          <w:b w:val="0"/>
          <w:bCs w:val="0"/>
          <w:highlight w:val="none"/>
          <w:lang w:val="ru-RU"/>
          <w14:ligatures w14:val="none"/>
        </w:rPr>
      </w:r>
      <w:r>
        <w:rPr>
          <w:b w:val="0"/>
          <w:bCs w:val="0"/>
          <w:highlight w:val="none"/>
          <w:lang w:val="ru-RU"/>
          <w14:ligatures w14:val="none"/>
        </w:rPr>
      </w:r>
    </w:p>
    <w:p>
      <w:pPr>
        <w:pStyle w:val="856"/>
        <w:ind w:left="708" w:firstLine="0"/>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r>
      <w:r/>
    </w:p>
    <w:p>
      <w:pPr>
        <w:pStyle w:val="856"/>
        <w:ind w:left="708" w:firstLine="0"/>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r>
      <w:r>
        <w:rPr>
          <w:b w:val="0"/>
          <w:bCs w:val="0"/>
          <w:highlight w:val="none"/>
          <w:lang w:val="ru-RU"/>
          <w14:ligatures w14:val="none"/>
        </w:rPr>
      </w:r>
    </w:p>
    <w:p>
      <w:pPr>
        <w:pStyle w:val="856"/>
        <w:ind w:left="708" w:firstLine="0"/>
        <w:jc w:val="both"/>
        <w:rPr>
          <w:b w:val="0"/>
          <w:bCs w:val="0"/>
          <w:highlight w:val="none"/>
          <w:lang w:val="ru-RU"/>
          <w14:ligatures w14:val="none"/>
        </w:rPr>
      </w:pPr>
      <w:r>
        <w:rPr>
          <w:b w:val="0"/>
          <w:bCs w:val="0"/>
          <w:highlight w:val="none"/>
          <w:lang w:val="ru-RU"/>
        </w:rPr>
      </w:r>
      <w:r>
        <w:rPr>
          <w:b w:val="0"/>
          <w:bCs w:val="0"/>
          <w:highlight w:val="none"/>
          <w:lang w:val="ru-RU"/>
          <w14:ligatures w14:val="none"/>
        </w:rPr>
      </w:r>
      <w:r>
        <w:rPr>
          <w:b w:val="0"/>
          <w:bCs w:val="0"/>
          <w:highlight w:val="none"/>
          <w:lang w:val="ru-RU"/>
          <w14:ligatures w14:val="none"/>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b/>
          <w:bCs/>
          <w:highlight w:val="none"/>
        </w:rPr>
      </w:pPr>
      <w:r>
        <w:rPr>
          <w:b/>
          <w:bCs/>
          <w:highlight w:val="none"/>
          <w:lang w:val="ru-RU"/>
        </w:rPr>
        <w:t xml:space="preserve">Обработчик ReadCOM</w:t>
      </w:r>
      <w:r>
        <w:rPr>
          <w:b/>
          <w:bCs/>
          <w:highlight w:val="none"/>
        </w:rPr>
      </w:r>
      <w:r>
        <w:rPr>
          <w:b/>
          <w:bCs/>
          <w:highlight w:val="none"/>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switch(режим)</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0:</w:t>
      </w:r>
      <w:r>
        <w:rPr>
          <w:highlight w:val="none"/>
          <w:lang w:val="ru-RU"/>
        </w:rPr>
        <w:t xml:space="preserve"> // ответ на кноманду </w:t>
      </w:r>
      <w:r>
        <w:rPr>
          <w:b/>
          <w:bCs/>
          <w:highlight w:val="none"/>
          <w:lang w:val="ru-RU"/>
        </w:rPr>
        <w:t xml:space="preserve">kpa</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{парсим версию ПО и серийный номер КПА. </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Передаём на главное окно.</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режим = 1}</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1:</w:t>
      </w:r>
      <w:r>
        <w:rPr>
          <w:highlight w:val="none"/>
          <w:lang w:val="ru-RU"/>
        </w:rPr>
        <w:t xml:space="preserve"> // ответ на кноманду </w:t>
      </w:r>
      <w:r>
        <w:rPr>
          <w:b/>
          <w:bCs/>
          <w:highlight w:val="none"/>
          <w:rtl w:val="0"/>
          <w:lang w:val="ru-RU"/>
        </w:rPr>
        <w:t xml:space="preserve">Kpa.Status</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Парсим статус.</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Передаём статус на главное окно.</w:t>
      </w:r>
      <w:r>
        <w:rPr>
          <w:highlight w:val="none"/>
          <w:lang w:val="ru-RU"/>
        </w:rPr>
      </w:r>
      <w:r>
        <w:rPr>
          <w:highlight w:val="none"/>
          <w:lang w:val="ru-RU"/>
        </w:rPr>
      </w:r>
    </w:p>
    <w:p>
      <w:pPr>
        <w:pStyle w:val="856"/>
        <w:ind w:left="708" w:firstLine="708"/>
        <w:jc w:val="both"/>
        <w:rPr>
          <w:highlight w:val="none"/>
          <w:lang w:val="ru-RU"/>
        </w:rPr>
      </w:pPr>
      <w:r>
        <w:rPr>
          <w:highlight w:val="none"/>
          <w:lang w:val="ru-RU"/>
        </w:rPr>
        <w:t xml:space="preserve">Один раз передаём в лог, пока не сменится режим.</w:t>
      </w:r>
      <w:r>
        <w:rPr>
          <w:highlight w:val="none"/>
          <w:lang w:val="ru-RU"/>
        </w:rPr>
      </w:r>
      <w:r>
        <w:rPr>
          <w:highlight w:val="none"/>
          <w:lang w:val="ru-RU"/>
        </w:rPr>
      </w:r>
    </w:p>
    <w:p>
      <w:pPr>
        <w:pStyle w:val="856"/>
        <w:ind w:firstLine="708"/>
        <w:jc w:val="both"/>
        <w:rPr>
          <w:highlight w:val="none"/>
          <w:lang w:val="ru-RU"/>
        </w:rPr>
      </w:pPr>
      <w:r>
        <w:rPr>
          <w:highlight w:val="none"/>
          <w:lang w:val="ru-RU"/>
        </w:rPr>
        <w:tab/>
        <w:t xml:space="preserve">Switch(статусКПА)</w:t>
      </w:r>
      <w:r>
        <w:rPr>
          <w:highlight w:val="none"/>
          <w:lang w:val="ru-RU"/>
        </w:rPr>
      </w:r>
      <w:r>
        <w:rPr>
          <w:highlight w:val="none"/>
          <w:lang w:val="ru-RU"/>
        </w:rPr>
      </w:r>
    </w:p>
    <w:p>
      <w:pPr>
        <w:pStyle w:val="856"/>
        <w:ind w:firstLine="708"/>
        <w:jc w:val="both"/>
        <w:rPr>
          <w:highlight w:val="none"/>
          <w:lang w:val="ru-RU"/>
        </w:rPr>
      </w:pPr>
      <w:r>
        <w:rPr>
          <w:highlight w:val="none"/>
          <w:lang w:val="ru-RU"/>
        </w:rPr>
        <w:tab/>
        <w:t xml:space="preserve">Case 0: // </w:t>
      </w:r>
      <w:r>
        <w:rPr>
          <w:highlight w:val="none"/>
          <w:lang w:val="ru-RU"/>
        </w:rPr>
        <w:t xml:space="preserve">Ожидание. Плата не вставлена.</w:t>
      </w:r>
      <w:r>
        <w:rPr>
          <w:highlight w:val="none"/>
          <w:lang w:val="ru-RU"/>
        </w:rPr>
      </w:r>
      <w:r>
        <w:rPr>
          <w:highlight w:val="none"/>
          <w:lang w:val="ru-RU"/>
        </w:rPr>
      </w:r>
    </w:p>
    <w:p>
      <w:pPr>
        <w:pStyle w:val="856"/>
        <w:ind w:firstLine="708"/>
        <w:jc w:val="both"/>
        <w:rPr>
          <w:highlight w:val="none"/>
          <w:lang w:val="ru-RU"/>
        </w:rPr>
      </w:pPr>
      <w:r>
        <w:rPr>
          <w:highlight w:val="none"/>
          <w:lang w:val="ru-RU"/>
        </w:rPr>
        <w:tab/>
        <w:t xml:space="preserve">Case 1: // </w:t>
      </w:r>
      <w:r>
        <w:rPr>
          <w:rtl w:val="0"/>
        </w:rPr>
        <w:t xml:space="preserve">Ожидание. Плата  вставлена и проверка не начата.</w:t>
      </w:r>
      <w:r>
        <w:rPr>
          <w:highlight w:val="none"/>
          <w:lang w:val="ru-RU"/>
        </w:rPr>
      </w:r>
      <w:r>
        <w:rPr>
          <w:highlight w:val="none"/>
          <w:lang w:val="ru-RU"/>
        </w:rPr>
      </w:r>
    </w:p>
    <w:p>
      <w:pPr>
        <w:pStyle w:val="856"/>
        <w:ind w:firstLine="708"/>
        <w:jc w:val="both"/>
        <w:rPr>
          <w:highlight w:val="none"/>
          <w:lang w:val="ru-RU"/>
        </w:rPr>
      </w:pPr>
      <w:r>
        <w:rPr>
          <w:highlight w:val="none"/>
          <w:lang w:val="ru-RU"/>
        </w:rPr>
        <w:tab/>
        <w:t xml:space="preserve">Case 8: // </w:t>
      </w:r>
      <w:r>
        <w:rPr>
          <w:rtl w:val="0"/>
        </w:rPr>
        <w:t xml:space="preserve">Выполнение скрипта отменено пользователем по кнопке на КПА</w:t>
      </w:r>
      <w:r>
        <w:rPr>
          <w:rtl w:val="0"/>
        </w:rPr>
        <w:t xml:space="preserve">.</w:t>
      </w:r>
      <w:r>
        <w:rPr>
          <w:highlight w:val="none"/>
          <w:lang w:val="ru-RU"/>
        </w:rPr>
      </w:r>
      <w:r>
        <w:rPr>
          <w:highlight w:val="none"/>
          <w:lang w:val="ru-RU"/>
        </w:rPr>
      </w:r>
    </w:p>
    <w:p>
      <w:pPr>
        <w:pStyle w:val="856"/>
        <w:ind w:firstLine="708"/>
        <w:jc w:val="both"/>
        <w:rPr>
          <w:highlight w:val="none"/>
          <w:lang w:val="ru-RU"/>
        </w:rPr>
      </w:pPr>
      <w:r>
        <w:rPr>
          <w:highlight w:val="none"/>
          <w:lang w:val="ru-RU"/>
        </w:rPr>
        <w:tab/>
        <w:t xml:space="preserve">Case 10: // </w:t>
      </w:r>
      <w:r>
        <w:rPr>
          <w:rtl w:val="0"/>
        </w:rPr>
        <w:t xml:space="preserve">Плату вытащили не закончив проверку</w:t>
      </w:r>
      <w:r>
        <w:rPr>
          <w:rtl w:val="0"/>
        </w:rPr>
        <w:t xml:space="preserve">.</w:t>
      </w:r>
      <w:r>
        <w:rPr>
          <w:highlight w:val="none"/>
          <w:lang w:val="ru-RU"/>
        </w:rPr>
      </w:r>
      <w:r>
        <w:rPr>
          <w:highlight w:val="none"/>
          <w:lang w:val="ru-RU"/>
        </w:rPr>
      </w:r>
    </w:p>
    <w:p>
      <w:pPr>
        <w:pStyle w:val="856"/>
        <w:ind w:firstLine="708"/>
        <w:jc w:val="both"/>
        <w:rPr>
          <w:highlight w:val="none"/>
          <w:lang w:val="ru-RU"/>
        </w:rPr>
      </w:pPr>
      <w:r>
        <w:rPr>
          <w:highlight w:val="none"/>
          <w:lang w:val="ru-RU"/>
        </w:rPr>
        <w:tab/>
        <w:tab/>
      </w:r>
      <w:r>
        <w:rPr>
          <w:b w:val="0"/>
          <w:bCs w:val="0"/>
          <w:highlight w:val="none"/>
          <w:lang w:val="ru-RU"/>
          <w14:ligatures w14:val="none"/>
        </w:rPr>
        <w:t xml:space="preserve">flag_годности</w:t>
      </w:r>
      <w:r>
        <w:rPr>
          <w:highlight w:val="none"/>
          <w:lang w:val="ru-RU"/>
        </w:rPr>
        <w:t xml:space="preserve"> = 0</w:t>
      </w:r>
      <w:r>
        <w:rPr>
          <w:highlight w:val="none"/>
          <w:lang w:val="ru-RU"/>
        </w:rPr>
      </w:r>
      <w:r>
        <w:rPr>
          <w:highlight w:val="none"/>
          <w:lang w:val="ru-RU"/>
        </w:rPr>
      </w:r>
    </w:p>
    <w:p>
      <w:pPr>
        <w:pStyle w:val="856"/>
        <w:ind w:firstLine="708"/>
        <w:jc w:val="both"/>
        <w:rPr>
          <w:highlight w:val="none"/>
          <w:lang w:val="ru-RU"/>
        </w:rPr>
      </w:pPr>
      <w:r>
        <w:rPr>
          <w:highlight w:val="none"/>
          <w:lang w:val="ru-RU"/>
        </w:rPr>
        <w:tab/>
        <w:tab/>
      </w:r>
      <w:r>
        <w:rPr>
          <w:highlight w:val="none"/>
          <w:lang w:val="ru-RU"/>
        </w:rPr>
        <w:t xml:space="preserve">GetModemInfo = </w:t>
      </w:r>
      <w:r>
        <w:rPr>
          <w:highlight w:val="none"/>
          <w:lang w:val="ru-RU"/>
        </w:rPr>
        <w:t xml:space="preserve">не_было</w:t>
      </w:r>
      <w:r>
        <w:rPr>
          <w:highlight w:val="none"/>
          <w:lang w:val="ru-RU"/>
        </w:rPr>
      </w:r>
      <w:r>
        <w:rPr>
          <w:highlight w:val="none"/>
          <w:lang w:val="ru-RU"/>
        </w:rPr>
      </w:r>
    </w:p>
    <w:p>
      <w:pPr>
        <w:pStyle w:val="856"/>
        <w:ind w:firstLine="708"/>
        <w:jc w:val="both"/>
        <w:rPr>
          <w:highlight w:val="none"/>
          <w:lang w:val="ru-RU"/>
        </w:rPr>
      </w:pPr>
      <w:r>
        <w:rPr>
          <w:highlight w:val="none"/>
          <w:lang w:val="ru-RU"/>
        </w:rPr>
        <w:tab/>
        <w:tab/>
        <w:t xml:space="preserve">Режим = 1</w:t>
      </w:r>
      <w:r>
        <w:rPr>
          <w:highlight w:val="none"/>
          <w:lang w:val="ru-RU"/>
        </w:rPr>
      </w:r>
      <w:r>
        <w:rPr>
          <w:highlight w:val="none"/>
          <w:lang w:val="ru-RU"/>
        </w:rPr>
      </w:r>
    </w:p>
    <w:p>
      <w:pPr>
        <w:pStyle w:val="856"/>
        <w:ind w:firstLine="708"/>
        <w:jc w:val="both"/>
        <w:rPr>
          <w:highlight w:val="none"/>
          <w:lang w:val="ru-RU"/>
        </w:rPr>
      </w:pPr>
      <w:r>
        <w:rPr>
          <w:highlight w:val="none"/>
          <w:lang w:val="ru-RU"/>
        </w:rPr>
        <w:tab/>
        <w:t xml:space="preserve">Case 2: // </w:t>
      </w:r>
      <w:r>
        <w:rPr>
          <w:rtl w:val="0"/>
        </w:rPr>
        <w:t xml:space="preserve">Выполняется скрипт, не требующий участия оператора</w:t>
      </w:r>
      <w:r>
        <w:rPr>
          <w:highlight w:val="none"/>
          <w:lang w:val="ru-RU"/>
        </w:rPr>
      </w:r>
      <w:r>
        <w:rPr>
          <w:highlight w:val="none"/>
          <w:lang w:val="ru-RU"/>
        </w:rPr>
      </w:r>
    </w:p>
    <w:p>
      <w:pPr>
        <w:pStyle w:val="856"/>
        <w:ind w:firstLine="0"/>
        <w:jc w:val="both"/>
        <w:rPr>
          <w:highlight w:val="none"/>
        </w:rPr>
      </w:pPr>
      <w:r>
        <w:rPr>
          <w:highlight w:val="none"/>
          <w:lang w:val="ru-RU"/>
        </w:rPr>
        <w:tab/>
        <w:tab/>
        <w:t xml:space="preserve">Case 3: // </w:t>
      </w:r>
      <w:r>
        <w:rPr>
          <w:rtl w:val="0"/>
        </w:rPr>
        <w:t xml:space="preserve">Скрипт с оператором 1 часть</w:t>
      </w:r>
      <w:r>
        <w:rPr>
          <w:highlight w:val="none"/>
        </w:rPr>
      </w:r>
      <w:r>
        <w:rPr>
          <w:highlight w:val="none"/>
        </w:rPr>
      </w:r>
    </w:p>
    <w:p>
      <w:pPr>
        <w:pStyle w:val="856"/>
        <w:ind w:firstLine="0"/>
        <w:jc w:val="both"/>
        <w:rPr>
          <w:highlight w:val="none"/>
          <w:lang w:val="ru-RU"/>
        </w:rPr>
      </w:pPr>
      <w:r>
        <w:rPr>
          <w:highlight w:val="none"/>
          <w:rtl w:val="0"/>
          <w:lang w:val="ru-RU"/>
        </w:rPr>
        <w:tab/>
        <w:tab/>
        <w:t xml:space="preserve">Case 4: // </w:t>
      </w:r>
      <w:r>
        <w:rPr>
          <w:rtl w:val="0"/>
        </w:rPr>
        <w:t xml:space="preserve">Скрипт с оператором 2 часть</w:t>
      </w:r>
      <w:r>
        <w:rPr>
          <w:highlight w:val="none"/>
          <w:lang w:val="ru-RU"/>
        </w:rPr>
      </w:r>
      <w:r>
        <w:rPr>
          <w:highlight w:val="none"/>
          <w:lang w:val="ru-RU"/>
        </w:rPr>
      </w:r>
    </w:p>
    <w:p>
      <w:pPr>
        <w:pStyle w:val="856"/>
        <w:ind w:firstLine="0"/>
        <w:jc w:val="both"/>
        <w:rPr>
          <w:highlight w:val="none"/>
          <w:lang w:val="ru-RU"/>
        </w:rPr>
      </w:pPr>
      <w:r>
        <w:rPr>
          <w:highlight w:val="none"/>
          <w:rtl w:val="0"/>
          <w:lang w:val="ru-RU"/>
        </w:rPr>
        <w:tab/>
        <w:tab/>
        <w:t xml:space="preserve">Case 5: // </w:t>
      </w:r>
      <w:r>
        <w:rPr>
          <w:rtl w:val="0"/>
        </w:rPr>
        <w:t xml:space="preserve">Скрипт прошивки. Выполняется прошивка платы</w:t>
      </w:r>
      <w:r>
        <w:rPr>
          <w:highlight w:val="none"/>
          <w:lang w:val="ru-RU"/>
        </w:rPr>
      </w:r>
      <w:r>
        <w:rPr>
          <w:highlight w:val="none"/>
          <w:lang w:val="ru-RU"/>
        </w:rPr>
      </w:r>
    </w:p>
    <w:p>
      <w:pPr>
        <w:pStyle w:val="856"/>
        <w:ind w:left="708" w:firstLine="708"/>
        <w:jc w:val="both"/>
        <w:rPr>
          <w:highlight w:val="none"/>
          <w:lang w:val="ru-RU"/>
        </w:rPr>
      </w:pPr>
      <w:r>
        <w:rPr>
          <w:highlight w:val="none"/>
          <w:rtl w:val="0"/>
          <w:lang w:val="ru-RU"/>
        </w:rPr>
        <w:t xml:space="preserve">Case 7: // Не Годен. </w:t>
      </w:r>
      <w:r>
        <w:rPr>
          <w:rtl w:val="0"/>
        </w:rPr>
        <w:t xml:space="preserve">Плата прошла проверку.</w:t>
      </w:r>
      <w:r>
        <w:rPr>
          <w:highlight w:val="none"/>
          <w:lang w:val="ru-RU"/>
        </w:rPr>
      </w:r>
      <w:r>
        <w:rPr>
          <w:highlight w:val="none"/>
          <w:lang w:val="ru-RU"/>
        </w:rPr>
      </w:r>
    </w:p>
    <w:p>
      <w:pPr>
        <w:pStyle w:val="856"/>
        <w:ind w:firstLine="708"/>
        <w:jc w:val="both"/>
        <w:rPr>
          <w:highlight w:val="none"/>
          <w:lang w:val="ru-RU"/>
        </w:rPr>
      </w:pPr>
      <w:r>
        <w:rPr>
          <w:highlight w:val="none"/>
          <w:lang w:val="ru-RU"/>
        </w:rPr>
        <w:tab/>
        <w:tab/>
        <w:t xml:space="preserve">Режим = 2</w:t>
      </w:r>
      <w:r>
        <w:rPr>
          <w:highlight w:val="none"/>
          <w:lang w:val="ru-RU"/>
        </w:rPr>
      </w:r>
      <w:r>
        <w:rPr>
          <w:highlight w:val="none"/>
          <w:lang w:val="ru-RU"/>
        </w:rPr>
      </w:r>
    </w:p>
    <w:p>
      <w:pPr>
        <w:pStyle w:val="856"/>
        <w:ind w:left="708" w:firstLine="708"/>
        <w:jc w:val="both"/>
        <w:rPr>
          <w:highlight w:val="none"/>
          <w:lang w:val="ru-RU"/>
        </w:rPr>
      </w:pPr>
      <w:r>
        <w:rPr>
          <w:highlight w:val="none"/>
          <w:rtl w:val="0"/>
          <w:lang w:val="ru-RU"/>
        </w:rPr>
        <w:t xml:space="preserve">Case 6: // Годен. </w:t>
      </w:r>
      <w:r>
        <w:rPr>
          <w:rtl w:val="0"/>
        </w:rPr>
        <w:t xml:space="preserve">Плата прошла проверку.</w:t>
      </w:r>
      <w:r>
        <w:rPr>
          <w:highlight w:val="none"/>
          <w:lang w:val="ru-RU"/>
        </w:rPr>
      </w:r>
      <w:r>
        <w:rPr>
          <w:highlight w:val="none"/>
          <w:lang w:val="ru-RU"/>
        </w:rPr>
      </w:r>
    </w:p>
    <w:p>
      <w:pPr>
        <w:pStyle w:val="856"/>
        <w:ind w:left="708" w:firstLine="708"/>
        <w:jc w:val="both"/>
        <w:rPr>
          <w:highlight w:val="none"/>
          <w:lang w:val="ru-RU"/>
        </w:rPr>
      </w:pPr>
      <w:r>
        <w:rPr>
          <w:highlight w:val="none"/>
          <w:lang w:val="ru-RU"/>
        </w:rPr>
        <w:tab/>
        <w:t xml:space="preserve">If( опрос_GetModemInfo == </w:t>
      </w:r>
      <w:r>
        <w:rPr>
          <w:highlight w:val="none"/>
          <w:lang w:val="ru-RU"/>
        </w:rPr>
        <w:t xml:space="preserve">не_было</w:t>
      </w:r>
      <w:r>
        <w:rPr>
          <w:highlight w:val="none"/>
          <w:lang w:val="ru-RU"/>
        </w:rPr>
        <w:t xml:space="preserve">)</w:t>
      </w:r>
      <w:r>
        <w:rPr>
          <w:highlight w:val="none"/>
          <w:lang w:val="ru-RU"/>
        </w:rPr>
      </w:r>
      <w:r>
        <w:rPr>
          <w:highlight w:val="none"/>
          <w:lang w:val="ru-RU"/>
        </w:rPr>
      </w:r>
    </w:p>
    <w:p>
      <w:pPr>
        <w:pStyle w:val="856"/>
        <w:ind w:left="708" w:firstLine="708"/>
        <w:jc w:val="both"/>
        <w:rPr>
          <w:highlight w:val="none"/>
          <w:lang w:val="ru-RU"/>
        </w:rPr>
      </w:pPr>
      <w:r>
        <w:rPr>
          <w:highlight w:val="none"/>
          <w:lang w:val="ru-RU"/>
        </w:rPr>
        <w:tab/>
        <w:tab/>
      </w:r>
      <w:r>
        <w:rPr>
          <w:highlight w:val="none"/>
          <w:lang w:val="ru-RU"/>
        </w:rPr>
        <w:t xml:space="preserve">GetModemInfo</w:t>
      </w:r>
      <w:r>
        <w:rPr>
          <w:highlight w:val="none"/>
          <w:lang w:val="ru-RU"/>
        </w:rPr>
        <w:t xml:space="preserve"> = было</w:t>
      </w:r>
      <w:r>
        <w:rPr>
          <w:highlight w:val="none"/>
          <w:lang w:val="ru-RU"/>
        </w:rPr>
      </w:r>
      <w:r>
        <w:rPr>
          <w:highlight w:val="none"/>
          <w:lang w:val="ru-RU"/>
        </w:rPr>
      </w:r>
    </w:p>
    <w:p>
      <w:pPr>
        <w:pStyle w:val="856"/>
        <w:ind w:left="2124" w:firstLine="708"/>
        <w:jc w:val="both"/>
        <w:rPr>
          <w:highlight w:val="none"/>
          <w:lang w:val="ru-RU"/>
        </w:rPr>
      </w:pPr>
      <w:r>
        <w:rPr>
          <w:highlight w:val="none"/>
          <w:rtl w:val="0"/>
          <w:lang w:val="ru-RU"/>
        </w:rPr>
        <w:t xml:space="preserve">Режим = 4</w:t>
      </w:r>
      <w:r>
        <w:rPr>
          <w:highlight w:val="none"/>
          <w:lang w:val="ru-RU"/>
        </w:rPr>
      </w:r>
      <w:r>
        <w:rPr>
          <w:highlight w:val="none"/>
          <w:lang w:val="ru-RU"/>
        </w:rPr>
      </w:r>
    </w:p>
    <w:p>
      <w:pPr>
        <w:pStyle w:val="856"/>
        <w:ind w:left="2124" w:firstLine="0"/>
        <w:jc w:val="both"/>
        <w:rPr>
          <w:highlight w:val="none"/>
          <w:lang w:val="ru-RU"/>
        </w:rPr>
      </w:pPr>
      <w:r>
        <w:rPr>
          <w:highlight w:val="none"/>
          <w:rtl w:val="0"/>
          <w:lang w:val="ru-RU"/>
        </w:rPr>
        <w:t xml:space="preserve">Else</w:t>
      </w:r>
      <w:r>
        <w:rPr>
          <w:highlight w:val="none"/>
          <w:lang w:val="ru-RU"/>
        </w:rPr>
      </w:r>
      <w:r>
        <w:rPr>
          <w:highlight w:val="none"/>
          <w:lang w:val="ru-RU"/>
        </w:rPr>
      </w:r>
    </w:p>
    <w:p>
      <w:pPr>
        <w:pStyle w:val="856"/>
        <w:ind w:left="2124" w:firstLine="0"/>
        <w:jc w:val="both"/>
        <w:rPr>
          <w:highlight w:val="none"/>
          <w:lang w:val="ru-RU"/>
        </w:rPr>
      </w:pPr>
      <w:r>
        <w:rPr>
          <w:highlight w:val="none"/>
          <w:rtl w:val="0"/>
          <w:lang w:val="ru-RU"/>
        </w:rPr>
        <w:tab/>
        <w:t xml:space="preserve">Режим = 2</w:t>
      </w:r>
      <w:r>
        <w:rPr>
          <w:highlight w:val="none"/>
          <w:lang w:val="ru-RU"/>
        </w:rPr>
      </w:r>
      <w:r>
        <w:rPr>
          <w:highlight w:val="none"/>
          <w:lang w:val="ru-RU"/>
        </w:rPr>
      </w:r>
    </w:p>
    <w:p>
      <w:pPr>
        <w:pStyle w:val="856"/>
        <w:ind w:firstLine="708"/>
        <w:jc w:val="both"/>
        <w:rPr>
          <w:highlight w:val="none"/>
          <w:lang w:val="ru-RU"/>
        </w:rPr>
      </w:pPr>
      <w:r>
        <w:rPr>
          <w:highlight w:val="none"/>
          <w:lang w:val="ru-RU"/>
        </w:rPr>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2: // </w:t>
      </w:r>
      <w:r>
        <w:rPr>
          <w:highlight w:val="none"/>
          <w:lang w:val="ru-RU"/>
        </w:rPr>
        <w:t xml:space="preserve">ответ на кноманду </w:t>
      </w:r>
      <w:r>
        <w:rPr>
          <w:b/>
          <w:bCs/>
          <w:rtl w:val="0"/>
        </w:rPr>
        <w:t xml:space="preserve">GetStatusScript</w:t>
      </w:r>
      <w:r>
        <w:rPr>
          <w:b/>
          <w:bCs/>
          <w:highlight w:val="none"/>
          <w:lang w:val="ru-RU"/>
        </w:rPr>
        <w:t xml:space="preserve"> </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w:t>
      </w:r>
      <w:r>
        <w:rPr>
          <w:highlight w:val="none"/>
          <w:lang w:val="ru-RU"/>
        </w:rPr>
      </w:r>
      <w:r>
        <w:rPr>
          <w:highlight w:val="none"/>
          <w:lang w:val="ru-RU"/>
        </w:rPr>
      </w:r>
    </w:p>
    <w:p>
      <w:pPr>
        <w:pStyle w:val="856"/>
        <w:ind w:left="708" w:firstLine="708"/>
        <w:jc w:val="both"/>
        <w:rPr>
          <w:highlight w:val="none"/>
          <w:lang w:val="ru-RU"/>
        </w:rPr>
      </w:pPr>
      <w:r>
        <w:rPr>
          <w:highlight w:val="none"/>
          <w:lang w:val="ru-RU"/>
        </w:rPr>
      </w:r>
      <w:r>
        <w:rPr>
          <w:b w:val="0"/>
          <w:bCs w:val="0"/>
          <w:highlight w:val="none"/>
          <w:lang w:val="ru-RU"/>
          <w14:ligatures w14:val="none"/>
        </w:rPr>
        <w:t xml:space="preserve">Отправляем на главное окно</w:t>
      </w:r>
      <w:r>
        <w:rPr>
          <w:highlight w:val="none"/>
          <w:lang w:val="ru-RU"/>
        </w:rPr>
      </w:r>
      <w:r>
        <w:rPr>
          <w:highlight w:val="none"/>
          <w:lang w:val="ru-RU"/>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Switch(статусКПА)</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Case 2:</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Case 3:</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Case 4:</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Case 5:</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 </w:t>
        <w:tab/>
      </w:r>
      <w:r>
        <w:rPr>
          <w:b w:val="0"/>
          <w:bCs w:val="0"/>
          <w:highlight w:val="none"/>
          <w:lang w:val="ru-RU"/>
          <w14:ligatures w14:val="none"/>
        </w:rPr>
        <w:t xml:space="preserve">Отправляем в лог.</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 xml:space="preserve">Case 6:</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ab/>
        <w:t xml:space="preserve">If(flag_годности == 0)</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t xml:space="preserve">{</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t xml:space="preserve">flag_годности</w:t>
      </w:r>
      <w:r>
        <w:rPr>
          <w:b w:val="0"/>
          <w:bCs w:val="0"/>
          <w:highlight w:val="none"/>
          <w:lang w:val="ru-RU"/>
          <w14:ligatures w14:val="none"/>
        </w:rPr>
        <w:t xml:space="preserve"> = ГОДЕН</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t xml:space="preserve">Отправляем в лог.</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t xml:space="preserve">Отправляем на главное окно флаг готовности.</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t xml:space="preserve">}</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t xml:space="preserve">Case 7:</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tab/>
      </w:r>
      <w:r>
        <w:rPr>
          <w:b w:val="0"/>
          <w:bCs w:val="0"/>
          <w:highlight w:val="none"/>
          <w:lang w:val="ru-RU"/>
          <w14:ligatures w14:val="none"/>
        </w:rPr>
        <w:t xml:space="preserve">If(flag_годности == 0)</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t xml:space="preserve">{</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t xml:space="preserve">flag_годности</w:t>
      </w:r>
      <w:r>
        <w:rPr>
          <w:b w:val="0"/>
          <w:bCs w:val="0"/>
          <w:highlight w:val="none"/>
          <w:lang w:val="ru-RU"/>
          <w14:ligatures w14:val="none"/>
        </w:rPr>
        <w:t xml:space="preserve"> = НЕГОДЕН</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t xml:space="preserve">Отправляем в лог.</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t xml:space="preserve">Отправляем на главное окно флаг готовности.</w:t>
      </w:r>
      <w:r>
        <w:rPr>
          <w:b w:val="0"/>
          <w:bCs w:val="0"/>
          <w:highlight w:val="none"/>
          <w:lang w:val="ru-RU"/>
          <w14:ligatures w14:val="none"/>
        </w:rPr>
      </w:r>
      <w:r>
        <w:rPr>
          <w:b w:val="0"/>
          <w:bCs w:val="0"/>
          <w:highlight w:val="none"/>
          <w:lang w:val="ru-RU"/>
          <w14:ligatures w14:val="none"/>
        </w:rPr>
      </w:r>
    </w:p>
    <w:p>
      <w:pPr>
        <w:pStyle w:val="856"/>
        <w:ind w:left="1416" w:firstLine="708"/>
        <w:jc w:val="both"/>
        <w:rPr>
          <w:b w:val="0"/>
          <w:bCs w:val="0"/>
          <w:highlight w:val="none"/>
          <w:lang w:val="ru-RU"/>
          <w14:ligatures w14:val="none"/>
        </w:rPr>
      </w:pPr>
      <w:r>
        <w:rPr>
          <w:b w:val="0"/>
          <w:bCs w:val="0"/>
          <w:highlight w:val="none"/>
          <w:lang w:val="ru-RU"/>
          <w14:ligatures w14:val="none"/>
        </w:rPr>
        <w:t xml:space="preserve">}</w:t>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r>
      <w:r>
        <w:rPr>
          <w:b w:val="0"/>
          <w:bCs w:val="0"/>
          <w:highlight w:val="none"/>
          <w:lang w:val="ru-RU"/>
          <w14:ligatures w14:val="none"/>
        </w:rPr>
      </w:r>
    </w:p>
    <w:p>
      <w:pPr>
        <w:pStyle w:val="856"/>
        <w:ind w:left="708" w:firstLine="708"/>
        <w:jc w:val="both"/>
        <w:rPr>
          <w:b w:val="0"/>
          <w:bCs w:val="0"/>
          <w:highlight w:val="none"/>
          <w:lang w:val="ru-RU"/>
          <w14:ligatures w14:val="none"/>
        </w:rPr>
      </w:pPr>
      <w:r>
        <w:rPr>
          <w:b w:val="0"/>
          <w:bCs w:val="0"/>
          <w:highlight w:val="none"/>
          <w:lang w:val="ru-RU"/>
          <w14:ligatures w14:val="none"/>
        </w:rPr>
      </w:r>
      <w:r>
        <w:rPr>
          <w:b w:val="0"/>
          <w:bCs w:val="0"/>
          <w:highlight w:val="none"/>
          <w:lang w:val="ru-RU"/>
          <w14:ligatures w14:val="none"/>
        </w:rPr>
      </w:r>
      <w:r>
        <w:rPr>
          <w:b w:val="0"/>
          <w:bCs w:val="0"/>
          <w:highlight w:val="none"/>
          <w:lang w:val="ru-RU"/>
          <w14:ligatures w14:val="none"/>
        </w:rPr>
      </w:r>
    </w:p>
    <w:p>
      <w:pPr>
        <w:pStyle w:val="856"/>
        <w:ind w:left="708" w:firstLine="708"/>
        <w:jc w:val="both"/>
        <w:tabs>
          <w:tab w:val="left" w:pos="1676" w:leader="none"/>
        </w:tabs>
        <w:rPr>
          <w:b w:val="0"/>
          <w:bCs w:val="0"/>
          <w:highlight w:val="none"/>
          <w:lang w:val="ru-RU"/>
          <w14:ligatures w14:val="none"/>
        </w:rPr>
      </w:pPr>
      <w:r>
        <w:rPr>
          <w:b w:val="0"/>
          <w:bCs w:val="0"/>
          <w:highlight w:val="none"/>
          <w:lang w:val="ru-RU"/>
          <w14:ligatures w14:val="none"/>
        </w:rPr>
        <w:t xml:space="preserve">}</w:t>
      </w:r>
      <w:r>
        <w:rPr>
          <w:b w:val="0"/>
          <w:bCs w:val="0"/>
          <w:highlight w:val="none"/>
          <w:lang w:val="ru-RU"/>
          <w14:ligatures w14:val="none"/>
        </w:rPr>
        <w:tab/>
      </w:r>
      <w:r>
        <w:rPr>
          <w:b w:val="0"/>
          <w:bCs w:val="0"/>
          <w:highlight w:val="none"/>
          <w:lang w:val="ru-RU"/>
          <w14:ligatures w14:val="none"/>
        </w:rPr>
      </w:r>
      <w:r>
        <w:rPr>
          <w:b w:val="0"/>
          <w:bCs w:val="0"/>
          <w:highlight w:val="none"/>
          <w:lang w:val="ru-RU"/>
          <w14:ligatures w14:val="none"/>
        </w:rPr>
      </w:r>
    </w:p>
    <w:p>
      <w:pPr>
        <w:pStyle w:val="856"/>
        <w:ind w:left="708" w:firstLine="708"/>
        <w:jc w:val="both"/>
        <w:tabs>
          <w:tab w:val="left" w:pos="1676" w:leader="none"/>
        </w:tabs>
        <w:rPr>
          <w:b w:val="0"/>
          <w:bCs w:val="0"/>
          <w:highlight w:val="none"/>
          <w:lang w:val="ru-RU"/>
          <w14:ligatures w14:val="none"/>
        </w:rPr>
      </w:pPr>
      <w:r>
        <w:rPr>
          <w:b w:val="0"/>
          <w:bCs w:val="0"/>
          <w:highlight w:val="none"/>
          <w:lang w:val="ru-RU"/>
          <w14:ligatures w14:val="none"/>
        </w:rPr>
        <w:t xml:space="preserve">Режим = 1</w:t>
      </w:r>
      <w:r>
        <w:rPr>
          <w:b w:val="0"/>
          <w:bCs w:val="0"/>
          <w:highlight w:val="none"/>
          <w:lang w:val="ru-RU"/>
          <w14:ligatures w14:val="none"/>
        </w:rPr>
      </w:r>
      <w:r>
        <w:rPr>
          <w:b w:val="0"/>
          <w:bCs w:val="0"/>
          <w:highlight w:val="none"/>
          <w:lang w:val="ru-RU"/>
          <w14:ligatures w14:val="none"/>
        </w:rPr>
      </w:r>
    </w:p>
    <w:p>
      <w:pPr>
        <w:pStyle w:val="856"/>
        <w:ind w:firstLine="708"/>
        <w:jc w:val="both"/>
        <w:rPr>
          <w:highlight w:val="none"/>
          <w:lang w:val="ru-RU"/>
        </w:rPr>
      </w:pPr>
      <w:r>
        <w:rPr>
          <w:highlight w:val="none"/>
          <w:lang w:val="ru-RU"/>
        </w:rPr>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w:t>
      </w:r>
      <w:r>
        <w:rPr>
          <w:highlight w:val="none"/>
          <w:lang w:val="ru-RU"/>
        </w:rPr>
      </w:r>
      <w:r>
        <w:rPr>
          <w:highlight w:val="none"/>
          <w:lang w:val="ru-RU"/>
        </w:rPr>
      </w:r>
    </w:p>
    <w:p>
      <w:pPr>
        <w:pStyle w:val="856"/>
        <w:ind w:firstLine="708"/>
        <w:jc w:val="both"/>
        <w:rPr>
          <w:highlight w:val="none"/>
          <w:lang w:val="ru-RU"/>
        </w:rPr>
      </w:pPr>
      <w:r>
        <w:rPr>
          <w:highlight w:val="none"/>
          <w:lang w:val="ru-RU"/>
        </w:rPr>
        <w:t xml:space="preserve">Case 3:</w:t>
      </w:r>
      <w:r>
        <w:rPr>
          <w:highlight w:val="none"/>
          <w:lang w:val="ru-RU"/>
        </w:rPr>
        <w:t xml:space="preserve"> // </w:t>
      </w:r>
      <w:r>
        <w:rPr>
          <w:highlight w:val="none"/>
          <w:lang w:val="ru-RU"/>
        </w:rPr>
        <w:t xml:space="preserve">ответ на кноманду </w:t>
      </w:r>
      <w:r>
        <w:rPr>
          <w:b/>
          <w:bCs/>
          <w:rtl w:val="0"/>
        </w:rPr>
        <w:t xml:space="preserve">KpaStart</w:t>
      </w:r>
      <w:r>
        <w:rPr>
          <w:highlight w:val="none"/>
          <w:lang w:val="ru-RU"/>
        </w:rPr>
      </w:r>
      <w:r>
        <w:rPr>
          <w:highlight w:val="none"/>
          <w:lang w:val="ru-RU"/>
        </w:rPr>
      </w:r>
    </w:p>
    <w:p>
      <w:pPr>
        <w:pStyle w:val="856"/>
        <w:ind w:left="1416" w:firstLine="0"/>
        <w:jc w:val="both"/>
        <w:rPr>
          <w:b w:val="0"/>
          <w:bCs w:val="0"/>
          <w:highlight w:val="none"/>
          <w:lang w:val="ru-RU"/>
          <w14:ligatures w14:val="none"/>
        </w:rPr>
      </w:pPr>
      <w:r>
        <w:rPr>
          <w:highlight w:val="none"/>
          <w:lang w:val="ru-RU"/>
        </w:rPr>
      </w:r>
      <w:r>
        <w:rPr>
          <w:b w:val="0"/>
          <w:bCs w:val="0"/>
          <w:highlight w:val="none"/>
          <w:lang w:val="ru-RU"/>
          <w14:ligatures w14:val="none"/>
        </w:rPr>
        <w:t xml:space="preserve">Отправляем в лог.</w:t>
      </w:r>
      <w:r>
        <w:rPr>
          <w:b w:val="0"/>
          <w:bCs w:val="0"/>
          <w:highlight w:val="none"/>
          <w:lang w:val="ru-RU"/>
          <w14:ligatures w14:val="none"/>
        </w:rPr>
      </w:r>
      <w:r>
        <w:rPr>
          <w:b w:val="0"/>
          <w:bCs w:val="0"/>
          <w:highlight w:val="none"/>
          <w:lang w:val="ru-RU"/>
          <w14:ligatures w14:val="none"/>
        </w:rPr>
      </w:r>
    </w:p>
    <w:p>
      <w:pPr>
        <w:pStyle w:val="856"/>
        <w:ind w:left="1416" w:firstLine="0"/>
        <w:jc w:val="both"/>
        <w:rPr>
          <w:b w:val="0"/>
          <w:bCs w:val="0"/>
          <w:highlight w:val="none"/>
          <w:lang w:val="ru-RU"/>
          <w14:ligatures w14:val="none"/>
        </w:rPr>
      </w:pPr>
      <w:r>
        <w:rPr>
          <w:b w:val="0"/>
          <w:bCs w:val="0"/>
          <w:highlight w:val="none"/>
          <w:lang w:val="ru-RU"/>
          <w14:ligatures w14:val="none"/>
        </w:rPr>
        <w:t xml:space="preserve">Режим = 1</w:t>
      </w:r>
      <w:r>
        <w:rPr>
          <w:b w:val="0"/>
          <w:bCs w:val="0"/>
          <w:highlight w:val="none"/>
          <w:lang w:val="ru-RU"/>
          <w14:ligatures w14:val="none"/>
        </w:rPr>
      </w:r>
      <w:r>
        <w:rPr>
          <w:b w:val="0"/>
          <w:bCs w:val="0"/>
          <w:highlight w:val="none"/>
          <w:lang w:val="ru-RU"/>
          <w14:ligatures w14:val="none"/>
        </w:rPr>
      </w:r>
    </w:p>
    <w:p>
      <w:pPr>
        <w:pStyle w:val="856"/>
        <w:ind w:firstLine="708"/>
        <w:jc w:val="both"/>
        <w:rPr>
          <w:highlight w:val="none"/>
          <w:lang w:val="ru-RU"/>
        </w:rPr>
      </w:pPr>
      <w:r>
        <w:rPr>
          <w:highlight w:val="none"/>
          <w:lang w:val="ru-RU"/>
        </w:rPr>
        <w:t xml:space="preserve">Case 4:</w:t>
      </w:r>
      <w:r>
        <w:rPr>
          <w:highlight w:val="none"/>
          <w:lang w:val="ru-RU"/>
        </w:rPr>
        <w:t xml:space="preserve"> // </w:t>
      </w:r>
      <w:r>
        <w:rPr>
          <w:highlight w:val="none"/>
          <w:lang w:val="ru-RU"/>
        </w:rPr>
        <w:t xml:space="preserve">ответ на кноманду </w:t>
      </w:r>
      <w:r>
        <w:rPr>
          <w:b/>
          <w:bCs/>
          <w:highlight w:val="none"/>
          <w:lang w:val="ru-RU"/>
        </w:rPr>
        <w:t xml:space="preserve">GetModemInfo</w:t>
      </w:r>
      <w:r>
        <w:rPr>
          <w:highlight w:val="none"/>
          <w:lang w:val="ru-RU"/>
        </w:rPr>
      </w:r>
      <w:r>
        <w:rPr>
          <w:highlight w:val="none"/>
          <w:lang w:val="ru-RU"/>
        </w:rPr>
      </w:r>
    </w:p>
    <w:p>
      <w:pPr>
        <w:pStyle w:val="856"/>
        <w:ind w:left="1416" w:firstLine="0"/>
        <w:jc w:val="both"/>
        <w:rPr>
          <w:b w:val="0"/>
          <w:bCs w:val="0"/>
          <w:highlight w:val="none"/>
          <w:lang w:val="ru-RU"/>
          <w14:ligatures w14:val="none"/>
        </w:rPr>
      </w:pPr>
      <w:r>
        <w:rPr>
          <w:highlight w:val="none"/>
          <w:lang w:val="ru-RU"/>
        </w:rPr>
      </w:r>
      <w:r>
        <w:rPr>
          <w:b w:val="0"/>
          <w:bCs w:val="0"/>
          <w:highlight w:val="none"/>
          <w:lang w:val="ru-RU"/>
          <w14:ligatures w14:val="none"/>
        </w:rPr>
        <w:t xml:space="preserve">Отправляем в лог.</w:t>
      </w:r>
      <w:r>
        <w:rPr>
          <w:b w:val="0"/>
          <w:bCs w:val="0"/>
          <w:highlight w:val="none"/>
          <w:lang w:val="ru-RU"/>
          <w14:ligatures w14:val="none"/>
        </w:rPr>
      </w:r>
      <w:r>
        <w:rPr>
          <w:b w:val="0"/>
          <w:bCs w:val="0"/>
          <w:highlight w:val="none"/>
          <w:lang w:val="ru-RU"/>
          <w14:ligatures w14:val="none"/>
        </w:rPr>
      </w:r>
    </w:p>
    <w:p>
      <w:pPr>
        <w:pStyle w:val="856"/>
        <w:ind w:firstLine="708"/>
        <w:jc w:val="both"/>
        <w:rPr>
          <w:highlight w:val="none"/>
          <w:lang w:val="ru-RU"/>
        </w:rPr>
      </w:pPr>
      <w:r>
        <w:rPr>
          <w:highlight w:val="none"/>
          <w:lang w:val="ru-RU"/>
        </w:rPr>
        <w:tab/>
        <w:t xml:space="preserve">Парсим ответ</w:t>
      </w:r>
      <w:r>
        <w:rPr>
          <w:highlight w:val="none"/>
          <w:lang w:val="ru-RU"/>
        </w:rPr>
      </w:r>
      <w:r>
        <w:rPr>
          <w:highlight w:val="none"/>
          <w:lang w:val="ru-RU"/>
        </w:rPr>
      </w:r>
    </w:p>
    <w:p>
      <w:pPr>
        <w:pStyle w:val="856"/>
        <w:ind w:left="1416" w:firstLine="0"/>
        <w:jc w:val="both"/>
        <w:rPr>
          <w:b w:val="0"/>
          <w:bCs w:val="0"/>
          <w:highlight w:val="none"/>
          <w:lang w:val="ru-RU"/>
          <w14:ligatures w14:val="none"/>
        </w:rPr>
      </w:pPr>
      <w:r>
        <w:rPr>
          <w:b w:val="0"/>
          <w:bCs w:val="0"/>
          <w:highlight w:val="none"/>
          <w:lang w:val="ru-RU"/>
          <w14:ligatures w14:val="none"/>
        </w:rPr>
        <w:t xml:space="preserve">Режим = 2</w:t>
      </w:r>
      <w:r>
        <w:rPr>
          <w:b w:val="0"/>
          <w:bCs w:val="0"/>
          <w:highlight w:val="none"/>
          <w:lang w:val="ru-RU"/>
          <w14:ligatures w14:val="none"/>
        </w:rPr>
      </w:r>
      <w:r>
        <w:rPr>
          <w:b w:val="0"/>
          <w:bCs w:val="0"/>
          <w:highlight w:val="none"/>
          <w:lang w:val="ru-RU"/>
          <w14:ligatures w14:val="none"/>
        </w:rPr>
      </w:r>
    </w:p>
    <w:p>
      <w:pPr>
        <w:pStyle w:val="856"/>
        <w:ind w:left="0" w:firstLine="708"/>
        <w:jc w:val="both"/>
        <w:rPr>
          <w:b w:val="0"/>
          <w:bCs w:val="0"/>
          <w:highlight w:val="none"/>
          <w:lang w:val="ru-RU"/>
          <w14:ligatures w14:val="none"/>
        </w:rPr>
      </w:pPr>
      <w:r>
        <w:rPr>
          <w:b w:val="0"/>
          <w:bCs w:val="0"/>
          <w:highlight w:val="none"/>
          <w:lang w:val="ru-RU"/>
          <w14:ligatures w14:val="none"/>
        </w:rPr>
        <w:t xml:space="preserve">Case 5: // ответ на команду </w:t>
      </w:r>
      <w:r>
        <w:rPr>
          <w:b/>
          <w:bCs/>
          <w:rtl w:val="0"/>
        </w:rPr>
        <w:t xml:space="preserve">Kpa.Param</w:t>
      </w:r>
      <w:r/>
      <w:r>
        <w:rPr>
          <w:b w:val="0"/>
          <w:bCs w:val="0"/>
          <w:highlight w:val="none"/>
          <w:lang w:val="ru-RU"/>
          <w14:ligatures w14:val="none"/>
        </w:rPr>
      </w:r>
      <w:r>
        <w:rPr>
          <w:b w:val="0"/>
          <w:bCs w:val="0"/>
          <w:highlight w:val="none"/>
          <w:lang w:val="ru-RU"/>
          <w14:ligatures w14:val="none"/>
        </w:rPr>
      </w:r>
    </w:p>
    <w:p>
      <w:pPr>
        <w:pStyle w:val="856"/>
        <w:ind w:left="1416" w:firstLine="0"/>
        <w:jc w:val="both"/>
        <w:rPr>
          <w:b w:val="0"/>
          <w:bCs w:val="0"/>
          <w:highlight w:val="none"/>
          <w:lang w:val="ru-RU"/>
          <w14:ligatures w14:val="none"/>
        </w:rPr>
      </w:pPr>
      <w:r>
        <w:rPr>
          <w:highlight w:val="none"/>
          <w:lang w:val="ru-RU"/>
        </w:rPr>
      </w:r>
      <w:r>
        <w:rPr>
          <w:b w:val="0"/>
          <w:bCs w:val="0"/>
          <w:highlight w:val="none"/>
          <w:lang w:val="ru-RU"/>
          <w14:ligatures w14:val="none"/>
        </w:rPr>
        <w:t xml:space="preserve">Режим = 3</w:t>
      </w:r>
      <w:r>
        <w:rPr>
          <w:b w:val="0"/>
          <w:bCs w:val="0"/>
          <w:highlight w:val="none"/>
          <w:lang w:val="ru-RU"/>
          <w14:ligatures w14:val="none"/>
        </w:rPr>
      </w:r>
      <w:r>
        <w:rPr>
          <w:b w:val="0"/>
          <w:bCs w:val="0"/>
          <w:highlight w:val="none"/>
          <w:lang w:val="ru-RU"/>
          <w14:ligatures w14:val="none"/>
        </w:rPr>
      </w:r>
    </w:p>
    <w:p>
      <w:pPr>
        <w:pStyle w:val="856"/>
        <w:ind w:firstLine="708"/>
        <w:jc w:val="both"/>
        <w:rPr>
          <w:highlight w:val="none"/>
          <w:lang w:val="ru-RU"/>
        </w:rPr>
      </w:pPr>
      <w:r>
        <w:rPr>
          <w:highlight w:val="none"/>
          <w:lang w:val="ru-RU"/>
        </w:rPr>
      </w:r>
      <w:r>
        <w:rPr>
          <w:highlight w:val="none"/>
          <w:lang w:val="ru-RU"/>
        </w:rPr>
      </w:r>
      <w:r>
        <w:rPr>
          <w:highlight w:val="none"/>
          <w:lang w:val="ru-RU"/>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b/>
          <w:bCs/>
          <w:highlight w:val="none"/>
          <w:lang w:val="ru-RU"/>
          <w14:ligatures w14:val="none"/>
        </w:rPr>
      </w:pPr>
      <w:r>
        <w:rPr>
          <w:b/>
          <w:bCs/>
          <w:highlight w:val="none"/>
          <w:lang w:val="ru-RU"/>
        </w:rPr>
        <w:t xml:space="preserve">Обработчик таймера 2</w:t>
      </w:r>
      <w:r>
        <w:rPr>
          <w:b/>
          <w:bCs/>
          <w:highlight w:val="none"/>
          <w:lang w:val="ru-RU"/>
          <w14:ligatures w14:val="none"/>
        </w:rPr>
      </w:r>
      <w:r>
        <w:rPr>
          <w:b/>
          <w:bCs/>
          <w:highlight w:val="none"/>
          <w:lang w:val="ru-RU"/>
          <w14:ligatures w14:val="none"/>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t xml:space="preserve">режим</w:t>
      </w:r>
      <w:r>
        <w:rPr>
          <w:highlight w:val="none"/>
          <w:lang w:val="ru-RU"/>
        </w:rPr>
        <w:t xml:space="preserve"> = 100</w:t>
      </w:r>
      <w:r>
        <w:rPr>
          <w:highlight w:val="none"/>
          <w:lang w:val="ru-RU"/>
        </w:rPr>
      </w:r>
      <w:r>
        <w:rPr>
          <w:highlight w:val="none"/>
          <w:lang w:val="ru-RU"/>
        </w:rPr>
      </w:r>
    </w:p>
    <w:p>
      <w:pPr>
        <w:pStyle w:val="856"/>
        <w:jc w:val="both"/>
        <w:rPr>
          <w:highlight w:val="none"/>
          <w:lang w:val="ru-RU"/>
        </w:rPr>
      </w:pPr>
      <w:r>
        <w:rPr>
          <w:highlight w:val="none"/>
          <w:lang w:val="ru-RU"/>
        </w:rPr>
        <w:t xml:space="preserve">На главное окно сигнал о переподключении порта.</w:t>
      </w:r>
      <w:r>
        <w:rPr>
          <w:highlight w:val="none"/>
          <w:lang w:val="ru-RU"/>
        </w:rPr>
      </w:r>
      <w:r>
        <w:rPr>
          <w:highlight w:val="none"/>
          <w:lang w:val="ru-RU"/>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r>
      <w:r>
        <w:rPr>
          <w:highlight w:val="none"/>
          <w:lang w:val="ru-RU"/>
        </w:rPr>
      </w:r>
    </w:p>
    <w:p>
      <w:pPr>
        <w:pStyle w:val="856"/>
        <w:jc w:val="both"/>
        <w:rPr>
          <w:b/>
          <w:bCs/>
          <w:highlight w:val="none"/>
          <w:lang w:val="ru-RU"/>
          <w14:ligatures w14:val="none"/>
        </w:rPr>
      </w:pPr>
      <w:r>
        <w:rPr>
          <w:b/>
          <w:bCs/>
          <w:highlight w:val="none"/>
          <w:lang w:val="ru-RU"/>
        </w:rPr>
        <w:t xml:space="preserve">Обработчик отклюения СОМ</w:t>
      </w:r>
      <w:r>
        <w:rPr>
          <w:b/>
          <w:bCs/>
          <w:highlight w:val="none"/>
          <w:lang w:val="ru-RU"/>
          <w14:ligatures w14:val="none"/>
        </w:rPr>
      </w:r>
      <w:r>
        <w:rPr>
          <w:b/>
          <w:bCs/>
          <w:highlight w:val="none"/>
          <w:lang w:val="ru-RU"/>
          <w14:ligatures w14:val="none"/>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jc w:val="both"/>
        <w:rPr>
          <w:highlight w:val="none"/>
          <w:lang w:val="ru-RU"/>
        </w:rPr>
      </w:pPr>
      <w:r>
        <w:rPr>
          <w:highlight w:val="none"/>
          <w:lang w:val="ru-RU"/>
        </w:rPr>
      </w:r>
      <w:r>
        <w:rPr>
          <w:highlight w:val="none"/>
          <w:lang w:val="ru-RU"/>
        </w:rPr>
        <w:t xml:space="preserve">режим</w:t>
      </w:r>
      <w:r>
        <w:rPr>
          <w:highlight w:val="none"/>
          <w:lang w:val="ru-RU"/>
        </w:rPr>
        <w:t xml:space="preserve"> = 100</w:t>
      </w:r>
      <w:r>
        <w:rPr>
          <w:highlight w:val="none"/>
          <w:lang w:val="ru-RU"/>
        </w:rPr>
      </w:r>
      <w:r>
        <w:rPr>
          <w:highlight w:val="none"/>
          <w:lang w:val="ru-RU"/>
        </w:rPr>
      </w:r>
    </w:p>
    <w:p>
      <w:pPr>
        <w:pStyle w:val="856"/>
        <w:jc w:val="both"/>
        <w:rPr>
          <w:highlight w:val="none"/>
          <w:lang w:val="ru-RU"/>
        </w:rPr>
      </w:pPr>
      <w:r>
        <w:rPr>
          <w:highlight w:val="none"/>
          <w:lang w:val="ru-RU"/>
        </w:rPr>
        <w:t xml:space="preserve">На главное окно сигнал о переподключении порта.</w:t>
      </w:r>
      <w:r>
        <w:rPr>
          <w:highlight w:val="none"/>
          <w:lang w:val="ru-RU"/>
        </w:rPr>
      </w:r>
      <w:r>
        <w:rPr>
          <w:highlight w:val="none"/>
          <w:lang w:val="ru-RU"/>
        </w:rPr>
      </w:r>
    </w:p>
    <w:p>
      <w:pPr>
        <w:pStyle w:val="856"/>
        <w:jc w:val="both"/>
        <w:rPr>
          <w:highlight w:val="none"/>
          <w:lang w:val="ru-RU"/>
        </w:rPr>
      </w:pPr>
      <w:r>
        <w:rPr>
          <w:highlight w:val="none"/>
          <w:lang w:val="ru-RU"/>
        </w:rPr>
        <w:t xml:space="preserve">}</w:t>
      </w:r>
      <w:r>
        <w:rPr>
          <w:highlight w:val="none"/>
          <w:lang w:val="ru-RU"/>
        </w:rPr>
      </w:r>
      <w:r>
        <w:rPr>
          <w:highlight w:val="none"/>
          <w:lang w:val="ru-RU"/>
        </w:rPr>
      </w:r>
    </w:p>
    <w:p>
      <w:pPr>
        <w:pStyle w:val="856"/>
        <w:jc w:val="both"/>
        <w:rPr>
          <w:lang w:val="ru-RU"/>
        </w:rPr>
      </w:pPr>
      <w:r>
        <w:rPr>
          <w:lang w:val="ru-RU"/>
        </w:rPr>
      </w:r>
      <w:r>
        <w:rPr>
          <w:lang w:val="ru-RU"/>
        </w:rPr>
      </w:r>
      <w:r>
        <w:rPr>
          <w:lang w:val="ru-RU"/>
        </w:rPr>
      </w:r>
    </w:p>
    <w:p>
      <w:pPr>
        <w:pStyle w:val="856"/>
        <w:jc w:val="both"/>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highlight w:val="none"/>
          <w:lang w:val="ru-RU"/>
        </w:rPr>
        <w:t xml:space="preserve">Описание используемых таблиц.</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pStyle w:val="856"/>
        <w:jc w:val="both"/>
      </w:pPr>
      <w:r/>
      <w:r/>
    </w:p>
    <w:p>
      <w:pPr>
        <w:pStyle w:val="856"/>
        <w:jc w:val="both"/>
        <w:rPr>
          <w:highlight w:val="none"/>
          <w:lang w:val="ru-RU"/>
        </w:rPr>
      </w:pPr>
      <w:r>
        <w:rPr>
          <w:b/>
          <w:bCs/>
          <w:lang w:val="ru-RU"/>
        </w:rPr>
        <w:t xml:space="preserve">Таблица </w:t>
      </w:r>
      <w:r>
        <w:rPr>
          <w:b/>
          <w:bCs/>
          <w:color w:val="933634" w:themeColor="accent2" w:themeShade="BF"/>
          <w:lang w:val="ru-RU"/>
        </w:rPr>
        <w:t xml:space="preserve">CVE</w:t>
      </w:r>
      <w:r>
        <w:rPr>
          <w:b/>
          <w:bCs/>
          <w:color w:val="933634" w:themeColor="accent2" w:themeShade="BF"/>
          <w:lang w:val="en-US"/>
        </w:rPr>
        <w:t xml:space="preserve">1SETTINGS </w:t>
      </w:r>
      <w:r>
        <w:rPr>
          <w:lang w:val="en-US"/>
        </w:rPr>
        <w:t xml:space="preserve">– настрой</w:t>
      </w:r>
      <w:r>
        <w:rPr>
          <w:lang w:val="ru-RU"/>
        </w:rPr>
        <w:t xml:space="preserve">ки пресетов</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ru-RU"/>
        </w:rPr>
        <w:t xml:space="preserve">ID</w:t>
      </w:r>
      <w:r>
        <w:rPr>
          <w:b/>
          <w:bCs/>
          <w:color w:val="0070c0"/>
          <w:highlight w:val="none"/>
          <w:lang w:val="en-US"/>
        </w:rPr>
        <w:t xml:space="preserve"> </w:t>
      </w:r>
      <w:r>
        <w:rPr>
          <w:highlight w:val="none"/>
          <w:lang w:val="en-US"/>
        </w:rPr>
        <w:t xml:space="preserve">– </w:t>
      </w:r>
      <w:r>
        <w:rPr>
          <w:highlight w:val="none"/>
          <w:lang w:val="ru-RU"/>
        </w:rPr>
        <w:t xml:space="preserve">id</w:t>
      </w:r>
      <w:r>
        <w:rPr>
          <w:highlight w:val="none"/>
          <w:lang w:val="ru-RU"/>
        </w:rPr>
      </w:r>
      <w:r>
        <w:rPr>
          <w:highlight w:val="none"/>
          <w:lang w:val="ru-RU"/>
        </w:rPr>
      </w:r>
    </w:p>
    <w:p>
      <w:pPr>
        <w:pStyle w:val="856"/>
        <w:jc w:val="both"/>
        <w:rPr>
          <w:highlight w:val="none"/>
          <w:lang w:val="en-US"/>
        </w:rPr>
      </w:pPr>
      <w:r>
        <w:rPr>
          <w:highlight w:val="none"/>
          <w:lang w:val="en-US"/>
        </w:rPr>
      </w:r>
      <w:r>
        <w:rPr>
          <w:highlight w:val="none"/>
          <w:lang w:val="ru-RU"/>
        </w:rPr>
        <w:t xml:space="preserve">Поле</w:t>
      </w:r>
      <w:r>
        <w:rPr>
          <w:highlight w:val="none"/>
          <w:lang w:val="ru-RU"/>
        </w:rPr>
        <w:t xml:space="preserve"> </w:t>
      </w:r>
      <w:r>
        <w:rPr>
          <w:b/>
          <w:bCs/>
          <w:color w:val="0070c0"/>
          <w:highlight w:val="none"/>
          <w:lang w:val="en-US"/>
        </w:rPr>
        <w:t xml:space="preserve">METEREVENTTYPEID </w:t>
      </w:r>
      <w:r>
        <w:rPr>
          <w:highlight w:val="none"/>
          <w:lang w:val="en-US"/>
        </w:rPr>
        <w:t xml:space="preserve">– соот</w:t>
      </w:r>
      <w:r>
        <w:rPr>
          <w:highlight w:val="none"/>
          <w:lang w:val="ru-RU"/>
        </w:rPr>
        <w:t xml:space="preserve">ветствующий id</w:t>
      </w:r>
      <w:r>
        <w:rPr>
          <w:highlight w:val="none"/>
          <w:lang w:val="en-US"/>
        </w:rPr>
        <w:t xml:space="preserve"> </w:t>
      </w:r>
      <w:r>
        <w:rPr>
          <w:highlight w:val="none"/>
          <w:lang w:val="en-US"/>
        </w:rPr>
        <w:t xml:space="preserve">из таблицы</w:t>
      </w:r>
      <w:r>
        <w:rPr>
          <w:highlight w:val="none"/>
          <w:lang w:val="ru-RU"/>
        </w:rPr>
        <w:t xml:space="preserve"> </w:t>
      </w:r>
      <w:r>
        <w:rPr>
          <w:b/>
          <w:bCs/>
          <w:color w:val="933634" w:themeColor="accent2" w:themeShade="BF"/>
          <w:highlight w:val="none"/>
          <w:lang w:val="ru-RU"/>
        </w:rPr>
        <w:t xml:space="preserve">METER</w:t>
      </w:r>
      <w:r>
        <w:rPr>
          <w:b/>
          <w:bCs/>
          <w:color w:val="933634" w:themeColor="accent2" w:themeShade="BF"/>
          <w:highlight w:val="none"/>
          <w:lang w:val="en-US"/>
        </w:rPr>
        <w:t xml:space="preserve">EVENT</w:t>
      </w:r>
      <w:r>
        <w:rPr>
          <w:b/>
          <w:bCs/>
          <w:color w:val="933634" w:themeColor="accent2" w:themeShade="BF"/>
          <w:highlight w:val="none"/>
          <w:lang w:val="en-US"/>
        </w:rPr>
        <w:t xml:space="preserve">TYPEDICT</w:t>
      </w:r>
      <w:r>
        <w:rPr>
          <w:highlight w:val="none"/>
          <w:lang w:val="en-US"/>
        </w:rPr>
      </w:r>
      <w:r>
        <w:rPr>
          <w:highlight w:val="none"/>
          <w:lang w:val="en-US"/>
        </w:rPr>
      </w:r>
    </w:p>
    <w:p>
      <w:pPr>
        <w:pStyle w:val="856"/>
        <w:jc w:val="both"/>
        <w:rPr>
          <w:highlight w:val="none"/>
          <w:lang w:val="ru-RU"/>
        </w:rPr>
      </w:pPr>
      <w:r>
        <w:rPr>
          <w:highlight w:val="none"/>
          <w:lang w:val="ru-RU"/>
        </w:rPr>
        <w:tab/>
      </w:r>
      <w:r>
        <w:rPr>
          <w:highlight w:val="none"/>
          <w:lang w:val="en-US"/>
        </w:rPr>
        <w:t xml:space="preserve">37 – </w:t>
      </w:r>
      <w:r>
        <w:rPr>
          <w:highlight w:val="none"/>
          <w:lang w:val="ru-RU"/>
        </w:rPr>
        <w:t xml:space="preserve">проверка до лака</w:t>
      </w:r>
      <w:r>
        <w:rPr>
          <w:highlight w:val="none"/>
          <w:lang w:val="ru-RU"/>
        </w:rPr>
      </w:r>
      <w:r>
        <w:rPr>
          <w:highlight w:val="none"/>
          <w:lang w:val="ru-RU"/>
        </w:rPr>
      </w:r>
    </w:p>
    <w:p>
      <w:pPr>
        <w:pStyle w:val="856"/>
        <w:jc w:val="both"/>
        <w:rPr>
          <w:highlight w:val="none"/>
          <w:lang w:val="ru-RU"/>
        </w:rPr>
      </w:pPr>
      <w:r>
        <w:rPr>
          <w:highlight w:val="none"/>
          <w:lang w:val="ru-RU"/>
        </w:rPr>
        <w:tab/>
        <w:t xml:space="preserve">38 – проверка после лака</w:t>
      </w:r>
      <w:r>
        <w:rPr>
          <w:highlight w:val="none"/>
          <w:lang w:val="ru-RU"/>
        </w:rPr>
      </w:r>
      <w:r>
        <w:rPr>
          <w:highlight w:val="none"/>
          <w:lang w:val="ru-RU"/>
        </w:rPr>
      </w:r>
    </w:p>
    <w:p>
      <w:pPr>
        <w:pStyle w:val="856"/>
        <w:jc w:val="both"/>
        <w:rPr>
          <w:highlight w:val="none"/>
          <w:lang w:val="ru-RU"/>
        </w:rPr>
      </w:pPr>
      <w:r>
        <w:rPr>
          <w:highlight w:val="none"/>
          <w:lang w:val="en-US"/>
        </w:rPr>
        <w:t xml:space="preserve">Поле</w:t>
      </w:r>
      <w:r>
        <w:rPr>
          <w:highlight w:val="none"/>
          <w:lang w:val="ru-RU"/>
        </w:rPr>
        <w:t xml:space="preserve"> </w:t>
      </w:r>
      <w:r>
        <w:rPr>
          <w:b/>
          <w:bCs/>
          <w:color w:val="0070c0"/>
          <w:highlight w:val="none"/>
          <w:lang w:val="ru-RU"/>
        </w:rPr>
        <w:t xml:space="preserve">NAM</w:t>
      </w:r>
      <w:r>
        <w:rPr>
          <w:b/>
          <w:bCs/>
          <w:color w:val="0070c0"/>
          <w:highlight w:val="none"/>
          <w:lang w:val="en-US"/>
        </w:rPr>
        <w:t xml:space="preserve">E_TEST_FIRMWARE</w:t>
      </w:r>
      <w:r>
        <w:rPr>
          <w:highlight w:val="none"/>
          <w:lang w:val="en-US"/>
        </w:rPr>
        <w:t xml:space="preserve"> – на</w:t>
      </w:r>
      <w:r>
        <w:rPr>
          <w:highlight w:val="none"/>
          <w:lang w:val="ru-RU"/>
        </w:rPr>
        <w:t xml:space="preserve">именование тестовой прошивки (необязательный)</w:t>
      </w:r>
      <w:r>
        <w:rPr>
          <w:highlight w:val="none"/>
          <w:lang w:val="ru-RU"/>
        </w:rPr>
      </w:r>
      <w:r>
        <w:rPr>
          <w:highlight w:val="none"/>
          <w:lang w:val="ru-RU"/>
        </w:rPr>
      </w:r>
    </w:p>
    <w:p>
      <w:pPr>
        <w:pStyle w:val="856"/>
        <w:jc w:val="both"/>
        <w:rPr>
          <w:highlight w:val="none"/>
          <w:lang w:val="en-US"/>
        </w:rPr>
      </w:pPr>
      <w:r>
        <w:rPr>
          <w:highlight w:val="none"/>
          <w:lang w:val="ru-RU"/>
        </w:rPr>
        <w:t xml:space="preserve">Поле </w:t>
      </w:r>
      <w:r>
        <w:rPr>
          <w:b/>
          <w:bCs/>
          <w:color w:val="0070c0"/>
          <w:highlight w:val="none"/>
          <w:lang w:val="ru-RU"/>
        </w:rPr>
        <w:t xml:space="preserve">NAME</w:t>
      </w:r>
      <w:r>
        <w:rPr>
          <w:b/>
          <w:bCs/>
          <w:color w:val="0070c0"/>
          <w:highlight w:val="none"/>
          <w:lang w:val="en-US"/>
        </w:rPr>
        <w:t xml:space="preserve">_RELEASE_FIRMWARE</w:t>
      </w:r>
      <w:r>
        <w:rPr>
          <w:highlight w:val="none"/>
          <w:lang w:val="en-US"/>
        </w:rPr>
        <w:t xml:space="preserve"> –</w:t>
      </w:r>
      <w:r>
        <w:rPr>
          <w:highlight w:val="none"/>
          <w:lang w:val="ru-RU"/>
        </w:rPr>
        <w:t xml:space="preserve"> наименование релизной прошивки (</w:t>
      </w:r>
      <w:r>
        <w:rPr>
          <w:highlight w:val="none"/>
          <w:lang w:val="en-US"/>
        </w:rPr>
        <w:t xml:space="preserve">необязательный</w:t>
      </w:r>
      <w:r>
        <w:rPr>
          <w:highlight w:val="none"/>
          <w:lang w:val="ru-RU"/>
        </w:rPr>
        <w:t xml:space="preserve">)</w:t>
      </w:r>
      <w:r>
        <w:rPr>
          <w:highlight w:val="none"/>
          <w:lang w:val="en-US"/>
        </w:rPr>
      </w:r>
      <w:r>
        <w:rPr>
          <w:highlight w:val="none"/>
          <w:lang w:val="en-US"/>
        </w:rPr>
      </w:r>
    </w:p>
    <w:p>
      <w:pPr>
        <w:pStyle w:val="856"/>
        <w:jc w:val="both"/>
        <w:rPr>
          <w:highlight w:val="none"/>
          <w:lang w:val="ru-RU"/>
        </w:rPr>
      </w:pPr>
      <w:r>
        <w:rPr>
          <w:highlight w:val="none"/>
          <w:lang w:val="ru-RU"/>
        </w:rPr>
        <w:t xml:space="preserve">Поле </w:t>
      </w:r>
      <w:r>
        <w:rPr>
          <w:b/>
          <w:bCs/>
          <w:color w:val="0070c0"/>
          <w:highlight w:val="none"/>
          <w:lang w:val="ru-RU"/>
        </w:rPr>
        <w:t xml:space="preserve">FILE</w:t>
      </w:r>
      <w:r>
        <w:rPr>
          <w:b/>
          <w:bCs/>
          <w:color w:val="0070c0"/>
          <w:highlight w:val="none"/>
          <w:lang w:val="en-US"/>
        </w:rPr>
        <w:t xml:space="preserve">_NAME_EEPROM</w:t>
      </w:r>
      <w:r>
        <w:rPr>
          <w:highlight w:val="none"/>
          <w:lang w:val="en-US"/>
        </w:rPr>
        <w:t xml:space="preserve"> – </w:t>
      </w:r>
      <w:r>
        <w:rPr>
          <w:highlight w:val="none"/>
          <w:lang w:val="ru-RU"/>
        </w:rPr>
        <w:t xml:space="preserve">игнор</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en-US"/>
        </w:rPr>
        <w:t xml:space="preserve">NAME_PRESET</w:t>
      </w:r>
      <w:r>
        <w:rPr>
          <w:highlight w:val="none"/>
          <w:lang w:val="en-US"/>
        </w:rPr>
        <w:t xml:space="preserve"> – имя</w:t>
      </w:r>
      <w:r>
        <w:rPr>
          <w:highlight w:val="none"/>
          <w:lang w:val="ru-RU"/>
        </w:rPr>
        <w:t xml:space="preserve"> пресета</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ru-RU"/>
        </w:rPr>
        <w:t xml:space="preserve">ACTIVE</w:t>
      </w:r>
      <w:r>
        <w:rPr>
          <w:b/>
          <w:bCs/>
          <w:color w:val="0070c0"/>
          <w:highlight w:val="none"/>
          <w:lang w:val="en-US"/>
        </w:rPr>
        <w:t xml:space="preserve">_PRESET</w:t>
      </w:r>
      <w:r>
        <w:rPr>
          <w:highlight w:val="none"/>
          <w:lang w:val="en-US"/>
        </w:rPr>
        <w:t xml:space="preserve"> – акт</w:t>
      </w:r>
      <w:r>
        <w:rPr>
          <w:highlight w:val="none"/>
          <w:lang w:val="ru-RU"/>
        </w:rPr>
        <w:t xml:space="preserve">уальность пресета</w:t>
      </w:r>
      <w:r>
        <w:rPr>
          <w:highlight w:val="none"/>
          <w:lang w:val="ru-RU"/>
        </w:rPr>
      </w:r>
      <w:r>
        <w:rPr>
          <w:highlight w:val="none"/>
          <w:lang w:val="ru-RU"/>
        </w:rPr>
      </w:r>
    </w:p>
    <w:p>
      <w:pPr>
        <w:pStyle w:val="856"/>
        <w:jc w:val="both"/>
        <w:rPr>
          <w:highlight w:val="none"/>
          <w:lang w:val="ru-RU"/>
        </w:rPr>
      </w:pPr>
      <w:r>
        <w:rPr>
          <w:highlight w:val="none"/>
          <w:lang w:val="ru-RU"/>
        </w:rPr>
        <w:tab/>
        <w:t xml:space="preserve">0 – неактуальный</w:t>
      </w:r>
      <w:r>
        <w:rPr>
          <w:highlight w:val="none"/>
          <w:lang w:val="ru-RU"/>
        </w:rPr>
      </w:r>
      <w:r>
        <w:rPr>
          <w:highlight w:val="none"/>
          <w:lang w:val="ru-RU"/>
        </w:rPr>
      </w:r>
    </w:p>
    <w:p>
      <w:pPr>
        <w:pStyle w:val="856"/>
        <w:jc w:val="both"/>
        <w:rPr>
          <w:highlight w:val="none"/>
          <w:lang w:val="ru-RU"/>
        </w:rPr>
      </w:pPr>
      <w:r>
        <w:rPr>
          <w:highlight w:val="none"/>
          <w:lang w:val="ru-RU"/>
        </w:rPr>
        <w:tab/>
        <w:t xml:space="preserve">1 – актуальный</w:t>
      </w:r>
      <w:r>
        <w:rPr>
          <w:highlight w:val="none"/>
          <w:lang w:val="ru-RU"/>
        </w:rPr>
      </w:r>
      <w:r>
        <w:rPr>
          <w:highlight w:val="none"/>
          <w:lang w:val="ru-RU"/>
        </w:rPr>
      </w:r>
    </w:p>
    <w:p>
      <w:pPr>
        <w:pStyle w:val="856"/>
        <w:jc w:val="both"/>
        <w:rPr>
          <w:highlight w:val="none"/>
          <w:lang w:val="ru-RU"/>
        </w:rPr>
      </w:pPr>
      <w:r>
        <w:rPr>
          <w:highlight w:val="none"/>
          <w:lang w:val="ru-RU"/>
        </w:rPr>
        <w:t xml:space="preserve">Поле</w:t>
      </w:r>
      <w:r>
        <w:rPr>
          <w:b/>
          <w:bCs/>
          <w:color w:val="0070c0"/>
          <w:highlight w:val="none"/>
          <w:lang w:val="ru-RU"/>
        </w:rPr>
        <w:t xml:space="preserve"> ENABLE</w:t>
      </w:r>
      <w:r>
        <w:rPr>
          <w:b/>
          <w:bCs/>
          <w:color w:val="0070c0"/>
          <w:highlight w:val="none"/>
          <w:lang w:val="en-US"/>
        </w:rPr>
        <w:t xml:space="preserve">_SCRIPT</w:t>
      </w:r>
      <w:r>
        <w:rPr>
          <w:highlight w:val="none"/>
          <w:lang w:val="en-US"/>
        </w:rPr>
        <w:t xml:space="preserve"> – число</w:t>
      </w:r>
      <w:r>
        <w:rPr>
          <w:highlight w:val="none"/>
          <w:lang w:val="ru-RU"/>
        </w:rPr>
        <w:t xml:space="preserve"> в </w:t>
      </w:r>
      <w:r>
        <w:rPr>
          <w:highlight w:val="none"/>
          <w:lang w:val="en-US"/>
        </w:rPr>
        <w:t xml:space="preserve">dec</w:t>
      </w:r>
      <w:r>
        <w:rPr>
          <w:highlight w:val="none"/>
          <w:lang w:val="ru-RU"/>
        </w:rPr>
        <w:t xml:space="preserve"> uint</w:t>
      </w:r>
      <w:r>
        <w:rPr>
          <w:highlight w:val="none"/>
          <w:lang w:val="ru-RU"/>
        </w:rPr>
        <w:t xml:space="preserve">64</w:t>
      </w:r>
      <w:r>
        <w:rPr>
          <w:highlight w:val="none"/>
          <w:lang w:val="en-US"/>
        </w:rPr>
        <w:t xml:space="preserve">_t</w:t>
      </w:r>
      <w:r>
        <w:rPr>
          <w:highlight w:val="none"/>
          <w:lang w:val="en-US"/>
        </w:rPr>
        <w:t xml:space="preserve"> как</w:t>
      </w:r>
      <w:r>
        <w:rPr>
          <w:highlight w:val="none"/>
          <w:lang w:val="ru-RU"/>
        </w:rPr>
        <w:t xml:space="preserve">ие скрипты включены</w:t>
      </w:r>
      <w:r>
        <w:rPr>
          <w:highlight w:val="none"/>
          <w:lang w:val="ru-RU"/>
        </w:rPr>
      </w:r>
      <w:r>
        <w:rPr>
          <w:highlight w:val="none"/>
          <w:lang w:val="ru-RU"/>
        </w:rPr>
      </w:r>
    </w:p>
    <w:p>
      <w:pPr>
        <w:pStyle w:val="856"/>
        <w:jc w:val="both"/>
        <w:rPr>
          <w:highlight w:val="none"/>
          <w:lang w:val="ru-RU"/>
        </w:rPr>
      </w:pPr>
      <w:r>
        <w:rPr>
          <w:highlight w:val="none"/>
          <w:lang w:val="en-US"/>
        </w:rPr>
        <w:t xml:space="preserve">Поле</w:t>
      </w:r>
      <w:r>
        <w:rPr>
          <w:highlight w:val="none"/>
          <w:lang w:val="ru-RU"/>
        </w:rPr>
        <w:t xml:space="preserve"> </w:t>
      </w:r>
      <w:r>
        <w:rPr>
          <w:b/>
          <w:bCs/>
          <w:color w:val="0070c0"/>
          <w:highlight w:val="none"/>
          <w:lang w:val="ru-RU"/>
        </w:rPr>
        <w:t xml:space="preserve">NUMBER</w:t>
      </w:r>
      <w:r>
        <w:rPr>
          <w:b/>
          <w:bCs/>
          <w:color w:val="0070c0"/>
          <w:highlight w:val="none"/>
          <w:lang w:val="en-US"/>
        </w:rPr>
        <w:t xml:space="preserve">_SCRIPT_VALVE </w:t>
      </w:r>
      <w:r>
        <w:rPr>
          <w:highlight w:val="none"/>
          <w:lang w:val="en-US"/>
        </w:rPr>
        <w:t xml:space="preserve">- 31 (игн</w:t>
      </w:r>
      <w:r>
        <w:rPr>
          <w:highlight w:val="none"/>
          <w:lang w:val="ru-RU"/>
        </w:rPr>
        <w:t xml:space="preserve">ор)</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ru-RU"/>
        </w:rPr>
        <w:t xml:space="preserve">BOARD</w:t>
      </w:r>
      <w:r>
        <w:rPr>
          <w:b/>
          <w:bCs/>
          <w:color w:val="0070c0"/>
          <w:highlight w:val="none"/>
          <w:lang w:val="en-US"/>
        </w:rPr>
        <w:t xml:space="preserve">TYPEID</w:t>
      </w:r>
      <w:r>
        <w:rPr>
          <w:highlight w:val="none"/>
          <w:lang w:val="en-US"/>
        </w:rPr>
        <w:t xml:space="preserve"> - </w:t>
      </w:r>
      <w:r>
        <w:rPr>
          <w:highlight w:val="none"/>
          <w:lang w:val="en-US"/>
        </w:rPr>
        <w:t xml:space="preserve">соот</w:t>
      </w:r>
      <w:r>
        <w:rPr>
          <w:highlight w:val="none"/>
          <w:lang w:val="ru-RU"/>
        </w:rPr>
        <w:t xml:space="preserve">ветствующий id</w:t>
      </w:r>
      <w:r>
        <w:rPr>
          <w:highlight w:val="none"/>
          <w:lang w:val="en-US"/>
        </w:rPr>
        <w:t xml:space="preserve"> </w:t>
      </w:r>
      <w:r>
        <w:rPr>
          <w:highlight w:val="none"/>
          <w:lang w:val="en-US"/>
        </w:rPr>
        <w:t xml:space="preserve">из таблицы</w:t>
      </w:r>
      <w:r>
        <w:rPr>
          <w:highlight w:val="none"/>
          <w:lang w:val="en-US"/>
        </w:rPr>
        <w:t xml:space="preserve"> </w:t>
      </w:r>
      <w:r>
        <w:rPr>
          <w:b/>
          <w:bCs/>
          <w:color w:val="933634" w:themeColor="accent2" w:themeShade="BF"/>
          <w:highlight w:val="none"/>
          <w:lang w:val="en-US"/>
        </w:rPr>
        <w:t xml:space="preserve">METERBOARDDICT</w:t>
      </w:r>
      <w:r>
        <w:rPr>
          <w:lang w:val="ru-RU"/>
        </w:rPr>
      </w:r>
      <w:r>
        <w:rPr>
          <w:highlight w:val="none"/>
          <w:lang w:val="ru-RU"/>
        </w:rPr>
      </w:r>
    </w:p>
    <w:p>
      <w:pPr>
        <w:pStyle w:val="856"/>
        <w:jc w:val="both"/>
        <w:rPr>
          <w:lang w:val="ru-RU"/>
        </w:rPr>
      </w:pPr>
      <w:r>
        <w:rPr>
          <w:highlight w:val="none"/>
          <w:lang w:val="ru-RU"/>
        </w:rPr>
        <w:t xml:space="preserve">Ещё одно поле X – ID из таблицы </w:t>
      </w:r>
      <w:r>
        <w:rPr>
          <w:b/>
          <w:bCs/>
          <w:color w:val="c45911" w:themeColor="accent2" w:themeShade="BF"/>
          <w:highlight w:val="none"/>
          <w:lang w:val="en-US"/>
        </w:rPr>
        <w:t xml:space="preserve">BOARDDECIMALDICT</w:t>
      </w:r>
      <w:r/>
      <w:r>
        <w:rPr>
          <w:b/>
          <w:bCs/>
          <w:color w:val="0070c0"/>
          <w:highlight w:val="none"/>
          <w:lang w:val="ru-RU"/>
        </w:rPr>
      </w:r>
      <w:r>
        <w:rPr>
          <w:highlight w:val="none"/>
          <w:lang w:val="ru-RU"/>
        </w:rPr>
      </w:r>
    </w:p>
    <w:p>
      <w:pPr>
        <w:pStyle w:val="856"/>
        <w:jc w:val="both"/>
        <w:rPr>
          <w:b/>
          <w:bCs/>
          <w:lang w:val="ru-RU"/>
          <w14:ligatures w14:val="none"/>
        </w:rPr>
      </w:pPr>
      <w:r>
        <w:rPr>
          <w:b/>
          <w:bCs/>
          <w:lang w:val="ru-RU"/>
        </w:rPr>
      </w:r>
      <w:r>
        <w:rPr>
          <w:b/>
          <w:bCs/>
          <w:lang w:val="ru-RU"/>
          <w14:ligatures w14:val="none"/>
        </w:rPr>
      </w:r>
      <w:r>
        <w:rPr>
          <w:b/>
          <w:bCs/>
          <w:lang w:val="ru-RU"/>
          <w14:ligatures w14:val="none"/>
        </w:rPr>
      </w:r>
    </w:p>
    <w:p>
      <w:pPr>
        <w:pStyle w:val="856"/>
        <w:jc w:val="both"/>
        <w:rPr>
          <w:highlight w:val="none"/>
        </w:rPr>
      </w:pPr>
      <w:r>
        <w:rPr>
          <w:b/>
          <w:bCs/>
          <w:lang w:val="ru-RU"/>
        </w:rPr>
        <w:t xml:space="preserve">Таблица</w:t>
      </w:r>
      <w:r>
        <w:t xml:space="preserve"> </w:t>
      </w:r>
      <w:r>
        <w:rPr>
          <w:b/>
          <w:bCs/>
          <w:color w:val="c45911" w:themeColor="accent2" w:themeShade="BF"/>
          <w:lang w:val="en-US"/>
        </w:rPr>
        <w:t xml:space="preserve">BOARDEVENTS</w:t>
      </w:r>
      <w:r>
        <w:rPr>
          <w:highlight w:val="none"/>
        </w:rPr>
      </w:r>
      <w:r>
        <w:rPr>
          <w:highlight w:val="none"/>
        </w:rPr>
      </w:r>
    </w:p>
    <w:p>
      <w:pPr>
        <w:pStyle w:val="856"/>
        <w:jc w:val="both"/>
        <w:rPr>
          <w:highlight w:val="none"/>
        </w:rPr>
      </w:pPr>
      <w:r>
        <w:rPr>
          <w:highlight w:val="none"/>
        </w:rPr>
        <w:t xml:space="preserve">Поле ID – id</w:t>
      </w:r>
      <w:r>
        <w:rPr>
          <w:highlight w:val="none"/>
        </w:rPr>
      </w:r>
      <w:r>
        <w:rPr>
          <w:highlight w:val="none"/>
        </w:rPr>
      </w:r>
    </w:p>
    <w:p>
      <w:pPr>
        <w:pStyle w:val="856"/>
        <w:jc w:val="both"/>
        <w:rPr>
          <w:highlight w:val="none"/>
        </w:rPr>
      </w:pPr>
      <w:r>
        <w:rPr>
          <w:highlight w:val="none"/>
        </w:rPr>
        <w:t xml:space="preserve">Поле </w:t>
      </w:r>
      <w:r>
        <w:rPr>
          <w:highlight w:val="none"/>
        </w:rPr>
        <w:t xml:space="preserve">BRDEVENTTYPEID</w:t>
      </w:r>
      <w:r>
        <w:rPr>
          <w:highlight w:val="none"/>
        </w:rPr>
        <w:t xml:space="preserve"> - </w:t>
      </w:r>
      <w:r>
        <w:rPr>
          <w:highlight w:val="none"/>
        </w:rPr>
        <w:t xml:space="preserve">ID типа события платы</w:t>
      </w:r>
      <w:r>
        <w:rPr>
          <w:highlight w:val="none"/>
        </w:rPr>
        <w:t xml:space="preserve"> (37, 38)</w:t>
      </w:r>
      <w:r>
        <w:rPr>
          <w:highlight w:val="none"/>
        </w:rPr>
      </w:r>
      <w:r>
        <w:rPr>
          <w:highlight w:val="none"/>
        </w:rPr>
      </w:r>
    </w:p>
    <w:p>
      <w:pPr>
        <w:pStyle w:val="856"/>
        <w:jc w:val="both"/>
        <w:rPr>
          <w:highlight w:val="none"/>
        </w:rPr>
      </w:pPr>
      <w:r>
        <w:rPr>
          <w:highlight w:val="none"/>
        </w:rPr>
        <w:t xml:space="preserve">Поле </w:t>
      </w:r>
      <w:r>
        <w:rPr>
          <w:highlight w:val="none"/>
        </w:rPr>
        <w:t xml:space="preserve">BOARDID</w:t>
      </w:r>
      <w:r>
        <w:rPr>
          <w:highlight w:val="none"/>
        </w:rPr>
        <w:t xml:space="preserve"> - </w:t>
      </w:r>
      <w:r>
        <w:rPr>
          <w:highlight w:val="none"/>
        </w:rPr>
        <w:t xml:space="preserve">ID платы</w:t>
      </w:r>
      <w:r>
        <w:rPr>
          <w:highlight w:val="none"/>
        </w:rPr>
        <w:t xml:space="preserve"> из таблицы </w:t>
      </w:r>
      <w:r>
        <w:rPr>
          <w:b/>
          <w:bCs/>
          <w:color w:val="c45911" w:themeColor="accent2" w:themeShade="BF"/>
          <w:highlight w:val="none"/>
          <w:lang w:val="en-US"/>
        </w:rPr>
        <w:t xml:space="preserve">METERBOARDS</w:t>
      </w:r>
      <w:r>
        <w:t xml:space="preserve"> </w:t>
      </w:r>
      <w:r>
        <w:rPr>
          <w:highlight w:val="none"/>
        </w:rPr>
      </w:r>
      <w:r>
        <w:rPr>
          <w:highlight w:val="none"/>
        </w:rPr>
      </w:r>
    </w:p>
    <w:p>
      <w:pPr>
        <w:pStyle w:val="856"/>
        <w:jc w:val="both"/>
        <w:rPr>
          <w:highlight w:val="none"/>
        </w:rPr>
      </w:pPr>
      <w:r>
        <w:rPr>
          <w:highlight w:val="none"/>
        </w:rPr>
        <w:t xml:space="preserve">Поле </w:t>
      </w:r>
      <w:r>
        <w:rPr>
          <w:highlight w:val="none"/>
        </w:rPr>
        <w:t xml:space="preserve">USERID</w:t>
      </w:r>
      <w:r>
        <w:rPr>
          <w:highlight w:val="none"/>
        </w:rPr>
        <w:t xml:space="preserve"> - </w:t>
      </w:r>
      <w:r>
        <w:rPr>
          <w:highlight w:val="none"/>
        </w:rPr>
        <w:t xml:space="preserve">ID пользователя, инициировавшего событие</w:t>
      </w:r>
      <w:r>
        <w:rPr>
          <w:highlight w:val="none"/>
        </w:rPr>
        <w:t xml:space="preserve"> из таблицы </w:t>
      </w:r>
      <w:r>
        <w:rPr>
          <w:b/>
          <w:bCs/>
          <w:color w:val="c45911" w:themeColor="accent2" w:themeShade="BF"/>
          <w:highlight w:val="none"/>
          <w:lang w:val="en-US"/>
        </w:rPr>
        <w:t xml:space="preserve">SEC</w:t>
      </w:r>
      <w:r>
        <w:rPr>
          <w:b/>
          <w:bCs/>
          <w:color w:val="c45911" w:themeColor="accent2" w:themeShade="BF"/>
          <w:highlight w:val="none"/>
          <w:lang w:val="en-US"/>
        </w:rPr>
        <w:t xml:space="preserve">USER</w:t>
      </w:r>
      <w:r>
        <w:rPr>
          <w:highlight w:val="none"/>
        </w:rPr>
      </w:r>
      <w:r>
        <w:rPr>
          <w:highlight w:val="none"/>
        </w:rPr>
      </w:r>
    </w:p>
    <w:p>
      <w:pPr>
        <w:pStyle w:val="856"/>
        <w:jc w:val="both"/>
        <w:rPr>
          <w:highlight w:val="none"/>
        </w:rPr>
      </w:pPr>
      <w:r>
        <w:rPr>
          <w:highlight w:val="none"/>
        </w:rPr>
        <w:t xml:space="preserve">Поле </w:t>
      </w:r>
      <w:r>
        <w:rPr>
          <w:highlight w:val="none"/>
        </w:rPr>
        <w:t xml:space="preserve">STANDID</w:t>
      </w:r>
      <w:r>
        <w:rPr>
          <w:highlight w:val="none"/>
        </w:rPr>
        <w:t xml:space="preserve"> - </w:t>
      </w:r>
      <w:r>
        <w:rPr>
          <w:highlight w:val="none"/>
        </w:rPr>
        <w:t xml:space="preserve">ID рабочего места</w:t>
      </w:r>
      <w:r>
        <w:rPr>
          <w:highlight w:val="none"/>
        </w:rPr>
        <w:t xml:space="preserve"> из таблицы </w:t>
      </w:r>
      <w:r>
        <w:rPr>
          <w:b/>
          <w:bCs/>
          <w:color w:val="933634" w:themeColor="accent2" w:themeShade="BF"/>
          <w:highlight w:val="none"/>
          <w:lang w:val="en-US"/>
        </w:rPr>
        <w:t xml:space="preserve">STAND</w:t>
      </w:r>
      <w:r>
        <w:rPr>
          <w:highlight w:val="none"/>
          <w:lang w:val="en-US"/>
        </w:rPr>
        <w:t xml:space="preserve"> </w:t>
      </w:r>
      <w:r>
        <w:rPr>
          <w:highlight w:val="none"/>
        </w:rPr>
      </w:r>
      <w:r>
        <w:rPr>
          <w:highlight w:val="none"/>
        </w:rPr>
      </w:r>
    </w:p>
    <w:p>
      <w:pPr>
        <w:pStyle w:val="856"/>
        <w:jc w:val="both"/>
        <w:rPr>
          <w:highlight w:val="none"/>
        </w:rPr>
      </w:pPr>
      <w:r>
        <w:rPr>
          <w:highlight w:val="none"/>
        </w:rPr>
        <w:t xml:space="preserve">Поле </w:t>
      </w:r>
      <w:r>
        <w:rPr>
          <w:highlight w:val="none"/>
        </w:rPr>
        <w:t xml:space="preserve">EVENTSTATE</w:t>
      </w:r>
      <w:r>
        <w:rPr>
          <w:highlight w:val="none"/>
        </w:rPr>
        <w:t xml:space="preserve"> - </w:t>
      </w:r>
      <w:r>
        <w:rPr>
          <w:highlight w:val="none"/>
        </w:rPr>
        <w:t xml:space="preserve">ID результата события</w:t>
      </w:r>
      <w:r>
        <w:rPr>
          <w:highlight w:val="none"/>
        </w:rPr>
        <w:t xml:space="preserve"> (0 годен, 1 не годен)</w:t>
      </w:r>
      <w:r>
        <w:rPr>
          <w:highlight w:val="none"/>
        </w:rPr>
      </w:r>
      <w:r>
        <w:rPr>
          <w:highlight w:val="none"/>
        </w:rPr>
      </w:r>
    </w:p>
    <w:p>
      <w:pPr>
        <w:pStyle w:val="856"/>
        <w:jc w:val="both"/>
        <w:rPr>
          <w:highlight w:val="none"/>
        </w:rPr>
      </w:pPr>
      <w:r>
        <w:rPr>
          <w:highlight w:val="none"/>
        </w:rPr>
        <w:t xml:space="preserve">Поле </w:t>
      </w:r>
      <w:r>
        <w:rPr>
          <w:highlight w:val="none"/>
        </w:rPr>
        <w:t xml:space="preserve">PRESETID</w:t>
      </w:r>
      <w:r>
        <w:rPr>
          <w:highlight w:val="none"/>
        </w:rPr>
        <w:t xml:space="preserve"> - </w:t>
      </w:r>
      <w:r>
        <w:rPr>
          <w:highlight w:val="none"/>
        </w:rPr>
        <w:t xml:space="preserve">ID пресета настроек КПА-1, по которому проверялась плата</w:t>
      </w:r>
      <w:r>
        <w:rPr>
          <w:highlight w:val="none"/>
        </w:rPr>
        <w:t xml:space="preserve"> из таблицы </w:t>
      </w:r>
      <w:r>
        <w:rPr>
          <w:b/>
          <w:bCs/>
          <w:color w:val="933634" w:themeColor="accent2" w:themeShade="BF"/>
          <w:lang w:val="ru-RU"/>
        </w:rPr>
        <w:t xml:space="preserve">CVE</w:t>
      </w:r>
      <w:r>
        <w:rPr>
          <w:b/>
          <w:bCs/>
          <w:color w:val="933634" w:themeColor="accent2" w:themeShade="BF"/>
          <w:lang w:val="en-US"/>
        </w:rPr>
        <w:t xml:space="preserve">1SETTINGS </w:t>
      </w:r>
      <w:r>
        <w:rPr>
          <w:highlight w:val="none"/>
        </w:rPr>
      </w:r>
      <w:r>
        <w:rPr>
          <w:highlight w:val="none"/>
        </w:rPr>
      </w:r>
    </w:p>
    <w:p>
      <w:pPr>
        <w:pStyle w:val="856"/>
        <w:jc w:val="both"/>
        <w:rPr>
          <w:highlight w:val="none"/>
        </w:rPr>
      </w:pPr>
      <w:r>
        <w:rPr>
          <w:highlight w:val="none"/>
        </w:rPr>
        <w:t xml:space="preserve">Поле </w:t>
      </w:r>
      <w:r>
        <w:rPr>
          <w:highlight w:val="none"/>
        </w:rPr>
        <w:t xml:space="preserve">COMMENT</w:t>
      </w:r>
      <w:r>
        <w:rPr>
          <w:highlight w:val="none"/>
        </w:rPr>
        <w:t xml:space="preserve"> – пустое</w:t>
      </w:r>
      <w:r>
        <w:rPr>
          <w:highlight w:val="none"/>
        </w:rPr>
      </w:r>
      <w:r>
        <w:rPr>
          <w:highlight w:val="none"/>
        </w:rPr>
      </w:r>
    </w:p>
    <w:p>
      <w:pPr>
        <w:pStyle w:val="856"/>
        <w:jc w:val="both"/>
        <w:rPr>
          <w:highlight w:val="none"/>
        </w:rPr>
      </w:pPr>
      <w:r>
        <w:rPr>
          <w:highlight w:val="none"/>
        </w:rPr>
        <w:t xml:space="preserve">Поле </w:t>
      </w:r>
      <w:r>
        <w:rPr>
          <w:highlight w:val="none"/>
        </w:rPr>
        <w:t xml:space="preserve">COMMENTID</w:t>
      </w:r>
      <w:r>
        <w:rPr>
          <w:highlight w:val="none"/>
        </w:rPr>
        <w:t xml:space="preserve"> - </w:t>
      </w:r>
      <w:r>
        <w:rPr>
          <w:highlight w:val="none"/>
        </w:rPr>
        <w:t xml:space="preserve">ID комментария</w:t>
      </w:r>
      <w:r>
        <w:rPr>
          <w:highlight w:val="none"/>
        </w:rPr>
        <w:t xml:space="preserve"> из таблицы </w:t>
      </w:r>
      <w:r>
        <w:rPr>
          <w:b/>
          <w:bCs/>
          <w:color w:val="c45911" w:themeColor="accent2" w:themeShade="BF"/>
          <w:highlight w:val="none"/>
          <w:lang w:val="en-US"/>
        </w:rPr>
        <w:t xml:space="preserve">COMMENTS</w:t>
      </w:r>
      <w:r>
        <w:t xml:space="preserve"> </w:t>
      </w:r>
      <w:r>
        <w:rPr>
          <w:highlight w:val="none"/>
        </w:rPr>
      </w:r>
      <w:r>
        <w:rPr>
          <w:highlight w:val="none"/>
        </w:rPr>
      </w:r>
    </w:p>
    <w:p>
      <w:pPr>
        <w:pStyle w:val="856"/>
        <w:jc w:val="both"/>
        <w:rPr>
          <w:highlight w:val="none"/>
        </w:rPr>
      </w:pPr>
      <w:r>
        <w:rPr>
          <w:highlight w:val="none"/>
        </w:rPr>
        <w:t xml:space="preserve">Поле </w:t>
      </w:r>
      <w:r>
        <w:rPr>
          <w:highlight w:val="none"/>
        </w:rPr>
        <w:t xml:space="preserve">TABLEID</w:t>
      </w:r>
      <w:r>
        <w:rPr>
          <w:highlight w:val="none"/>
        </w:rPr>
        <w:t xml:space="preserve"> – пустой</w:t>
      </w:r>
      <w:r>
        <w:rPr>
          <w:highlight w:val="none"/>
        </w:rPr>
      </w:r>
      <w:r>
        <w:rPr>
          <w:highlight w:val="none"/>
        </w:rPr>
      </w:r>
    </w:p>
    <w:p>
      <w:pPr>
        <w:pStyle w:val="856"/>
        <w:jc w:val="both"/>
      </w:pPr>
      <w:r>
        <w:rPr>
          <w:highlight w:val="none"/>
        </w:rPr>
        <w:t xml:space="preserve">Поле </w:t>
      </w:r>
      <w:r>
        <w:rPr>
          <w:highlight w:val="none"/>
        </w:rPr>
        <w:t xml:space="preserve">OBJECTID</w:t>
      </w:r>
      <w:r>
        <w:rPr>
          <w:highlight w:val="none"/>
        </w:rPr>
        <w:t xml:space="preserve"> - пустой</w:t>
      </w:r>
      <w:r>
        <w:rPr>
          <w:highlight w:val="none"/>
        </w:rPr>
      </w:r>
      <w:r/>
    </w:p>
    <w:p>
      <w:pPr>
        <w:pStyle w:val="856"/>
        <w:jc w:val="both"/>
      </w:pPr>
      <w:r/>
      <w:r/>
    </w:p>
    <w:p>
      <w:pPr>
        <w:pStyle w:val="856"/>
        <w:jc w:val="both"/>
        <w:rPr>
          <w:highlight w:val="none"/>
          <w:lang w:val="ru-RU"/>
        </w:rPr>
      </w:pPr>
      <w:r>
        <w:rPr>
          <w:b/>
          <w:bCs/>
          <w:lang w:val="ru-RU"/>
        </w:rPr>
        <w:t xml:space="preserve">Таблица </w:t>
      </w:r>
      <w:r>
        <w:rPr>
          <w:b/>
          <w:bCs/>
          <w:color w:val="933634" w:themeColor="accent2" w:themeShade="BF"/>
          <w:highlight w:val="none"/>
          <w:lang w:val="en-US"/>
        </w:rPr>
        <w:t xml:space="preserve">METERBOARDDICT</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ru-RU"/>
        </w:rPr>
        <w:t xml:space="preserve">ID</w:t>
      </w:r>
      <w:r>
        <w:rPr>
          <w:b/>
          <w:bCs/>
          <w:color w:val="0070c0"/>
          <w:highlight w:val="none"/>
          <w:lang w:val="en-US"/>
        </w:rPr>
        <w:t xml:space="preserve"> </w:t>
      </w:r>
      <w:r>
        <w:rPr>
          <w:highlight w:val="none"/>
          <w:lang w:val="en-US"/>
        </w:rPr>
        <w:t xml:space="preserve">– </w:t>
      </w:r>
      <w:r>
        <w:rPr>
          <w:highlight w:val="none"/>
          <w:lang w:val="ru-RU"/>
        </w:rPr>
        <w:t xml:space="preserve">id</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ru-RU"/>
        </w:rPr>
        <w:t xml:space="preserve">BOARD</w:t>
      </w:r>
      <w:r>
        <w:rPr>
          <w:b/>
          <w:bCs/>
          <w:color w:val="0070c0"/>
          <w:highlight w:val="none"/>
          <w:lang w:val="ru-RU"/>
        </w:rPr>
        <w:t xml:space="preserve">TYPENAMEID</w:t>
      </w:r>
      <w:r>
        <w:rPr>
          <w:highlight w:val="none"/>
          <w:lang w:val="en-US"/>
        </w:rPr>
        <w:t xml:space="preserve"> – ссылка</w:t>
      </w:r>
      <w:r>
        <w:rPr>
          <w:highlight w:val="none"/>
          <w:lang w:val="ru-RU"/>
        </w:rPr>
        <w:t xml:space="preserve"> на id</w:t>
      </w:r>
      <w:r>
        <w:rPr>
          <w:highlight w:val="none"/>
          <w:lang w:val="en-US"/>
        </w:rPr>
        <w:t xml:space="preserve"> из</w:t>
      </w:r>
      <w:r>
        <w:rPr>
          <w:highlight w:val="none"/>
          <w:lang w:val="ru-RU"/>
        </w:rPr>
        <w:t xml:space="preserve"> таблицы </w:t>
      </w:r>
      <w:r>
        <w:rPr>
          <w:b/>
          <w:bCs/>
          <w:color w:val="933634" w:themeColor="accent2" w:themeShade="BF"/>
          <w:highlight w:val="none"/>
          <w:lang w:val="en-US"/>
        </w:rPr>
        <w:t xml:space="preserve">BOARD</w:t>
      </w:r>
      <w:r>
        <w:rPr>
          <w:b/>
          <w:bCs/>
          <w:color w:val="933634" w:themeColor="accent2" w:themeShade="BF"/>
          <w:highlight w:val="none"/>
          <w:lang w:val="en-US"/>
        </w:rPr>
        <w:t xml:space="preserve">TYPEDICT</w:t>
      </w:r>
      <w:r>
        <w:rPr>
          <w:highlight w:val="none"/>
          <w:lang w:val="en-US"/>
        </w:rPr>
        <w:t xml:space="preserve"> – тип</w:t>
      </w:r>
      <w:r>
        <w:rPr>
          <w:highlight w:val="none"/>
          <w:lang w:val="ru-RU"/>
        </w:rPr>
        <w:t xml:space="preserve"> платы</w:t>
      </w:r>
      <w:r>
        <w:rPr>
          <w:highlight w:val="none"/>
          <w:lang w:val="ru-RU"/>
        </w:rPr>
      </w:r>
      <w:r>
        <w:rPr>
          <w:highlight w:val="none"/>
          <w:lang w:val="ru-RU"/>
        </w:rPr>
      </w:r>
    </w:p>
    <w:p>
      <w:pPr>
        <w:pStyle w:val="856"/>
        <w:jc w:val="both"/>
        <w:rPr>
          <w:highlight w:val="none"/>
          <w:lang w:val="ru-RU"/>
        </w:rPr>
      </w:pPr>
      <w:r>
        <w:rPr>
          <w:highlight w:val="none"/>
          <w:lang w:val="ru-RU"/>
        </w:rPr>
        <w:t xml:space="preserve">Поле </w:t>
      </w:r>
      <w:r>
        <w:rPr>
          <w:b/>
          <w:bCs/>
          <w:color w:val="0070c0"/>
          <w:highlight w:val="none"/>
          <w:lang w:val="ru-RU"/>
        </w:rPr>
        <w:t xml:space="preserve">VERSION</w:t>
      </w:r>
      <w:r>
        <w:rPr>
          <w:highlight w:val="none"/>
          <w:lang w:val="en-US"/>
        </w:rPr>
        <w:t xml:space="preserve">  – версия</w:t>
      </w:r>
      <w:r>
        <w:rPr>
          <w:highlight w:val="none"/>
          <w:lang w:val="ru-RU"/>
        </w:rPr>
        <w:t xml:space="preserve"> платы</w:t>
      </w:r>
      <w:r>
        <w:rPr>
          <w:highlight w:val="none"/>
          <w:lang w:val="ru-RU"/>
        </w:rPr>
      </w:r>
      <w:r>
        <w:rPr>
          <w:highlight w:val="none"/>
          <w:lang w:val="ru-RU"/>
        </w:rPr>
      </w:r>
    </w:p>
    <w:p>
      <w:pPr>
        <w:pStyle w:val="856"/>
        <w:jc w:val="both"/>
      </w:pPr>
      <w:r/>
      <w:r/>
    </w:p>
    <w:p>
      <w:pPr>
        <w:pStyle w:val="856"/>
        <w:jc w:val="both"/>
        <w:rPr>
          <w:highlight w:val="none"/>
        </w:rPr>
      </w:pPr>
      <w:r>
        <w:rPr>
          <w:b/>
          <w:bCs/>
          <w:lang w:val="ru-RU"/>
        </w:rPr>
        <w:t xml:space="preserve">Таблица</w:t>
      </w:r>
      <w:r>
        <w:rPr>
          <w:b/>
          <w:bCs/>
          <w:color w:val="c45911" w:themeColor="accent2" w:themeShade="BF"/>
          <w:highlight w:val="none"/>
          <w:lang w:val="en-US"/>
        </w:rPr>
        <w:t xml:space="preserve"> METERBOARDS</w:t>
      </w:r>
      <w:r>
        <w:t xml:space="preserve"> – таблица плат</w:t>
      </w:r>
      <w:r>
        <w:rPr>
          <w:highlight w:val="none"/>
        </w:rPr>
      </w:r>
      <w:r>
        <w:rPr>
          <w:highlight w:val="none"/>
        </w:rPr>
      </w:r>
    </w:p>
    <w:p>
      <w:pPr>
        <w:pStyle w:val="856"/>
        <w:jc w:val="both"/>
        <w:rPr>
          <w:highlight w:val="none"/>
        </w:rPr>
      </w:pPr>
      <w:r>
        <w:rPr>
          <w:highlight w:val="none"/>
        </w:rPr>
        <w:t xml:space="preserve">Поле</w:t>
      </w:r>
      <w:r>
        <w:rPr>
          <w:b/>
          <w:bCs/>
          <w:color w:val="0070c0"/>
          <w:highlight w:val="none"/>
          <w:lang w:val="ru-RU"/>
        </w:rPr>
        <w:t xml:space="preserve"> ID</w:t>
      </w:r>
      <w:r>
        <w:rPr>
          <w:highlight w:val="none"/>
        </w:rPr>
        <w:t xml:space="preserve"> – id</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BOARDTYPEID</w:t>
      </w:r>
      <w:r>
        <w:rPr>
          <w:highlight w:val="none"/>
        </w:rPr>
        <w:t xml:space="preserve"> – ссылка на id из таблицы </w:t>
      </w:r>
      <w:r>
        <w:rPr>
          <w:b/>
          <w:bCs/>
          <w:color w:val="933634" w:themeColor="accent2" w:themeShade="BF"/>
          <w:highlight w:val="none"/>
          <w:lang w:val="en-US"/>
        </w:rPr>
        <w:t xml:space="preserve">METERBOARDDICT</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SERIA</w:t>
      </w:r>
      <w:r>
        <w:rPr>
          <w:b/>
          <w:bCs/>
          <w:color w:val="0070c0"/>
          <w:highlight w:val="none"/>
          <w:lang w:val="ru-RU"/>
        </w:rPr>
        <w:t xml:space="preserve">L</w:t>
      </w:r>
      <w:r>
        <w:rPr>
          <w:highlight w:val="none"/>
        </w:rPr>
        <w:t xml:space="preserve"> – серийник платы</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IMEI</w:t>
      </w:r>
      <w:r>
        <w:rPr>
          <w:highlight w:val="none"/>
        </w:rPr>
        <w:t xml:space="preserve"> – IMEI модема</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SIMID_1</w:t>
      </w:r>
      <w:r>
        <w:rPr>
          <w:highlight w:val="none"/>
        </w:rPr>
        <w:t xml:space="preserve"> – CCID первой сим карты</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SIMID_2</w:t>
      </w:r>
      <w:r>
        <w:rPr>
          <w:highlight w:val="none"/>
        </w:rPr>
        <w:t xml:space="preserve"> – CCID второй сим карты</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SIMID_3</w:t>
      </w:r>
      <w:r>
        <w:rPr>
          <w:highlight w:val="none"/>
        </w:rPr>
        <w:t xml:space="preserve"> – CCID третьей сим карты</w:t>
      </w:r>
      <w:r>
        <w:rPr>
          <w:highlight w:val="none"/>
        </w:rPr>
      </w:r>
      <w:r>
        <w:rPr>
          <w:highlight w:val="none"/>
        </w:rPr>
      </w:r>
    </w:p>
    <w:p>
      <w:pPr>
        <w:pStyle w:val="856"/>
        <w:jc w:val="both"/>
        <w:rPr>
          <w:highlight w:val="none"/>
          <w:lang w:val="ru-RU"/>
        </w:rPr>
      </w:pPr>
      <w:r>
        <w:rPr>
          <w:highlight w:val="none"/>
        </w:rPr>
        <w:t xml:space="preserve">Поле</w:t>
      </w:r>
      <w:r>
        <w:rPr>
          <w:b/>
          <w:bCs/>
          <w:color w:val="0070c0"/>
          <w:highlight w:val="none"/>
          <w:lang w:val="ru-RU"/>
        </w:rPr>
        <w:t xml:space="preserve"> </w:t>
      </w:r>
      <w:r>
        <w:rPr>
          <w:b/>
          <w:bCs/>
          <w:color w:val="0070c0"/>
          <w:highlight w:val="none"/>
          <w:lang w:val="ru-RU"/>
        </w:rPr>
        <w:t xml:space="preserve">STATE_CURR_ID</w:t>
      </w:r>
      <w:r>
        <w:rPr>
          <w:highlight w:val="none"/>
          <w:lang w:val="ru-RU"/>
        </w:rPr>
        <w:t xml:space="preserve"> – id последнего статуса </w:t>
      </w:r>
      <w:r>
        <w:rPr>
          <w:highlight w:val="none"/>
          <w:lang w:val="ru-RU"/>
        </w:rPr>
        <w:t xml:space="preserve">(0 – годен, 1 – не годен)</w:t>
      </w:r>
      <w:r>
        <w:rPr>
          <w:highlight w:val="none"/>
          <w:lang w:val="ru-RU"/>
        </w:rPr>
      </w:r>
      <w:r>
        <w:rPr>
          <w:highlight w:val="none"/>
          <w:lang w:val="ru-RU"/>
        </w:rPr>
      </w:r>
    </w:p>
    <w:p>
      <w:pPr>
        <w:pStyle w:val="856"/>
        <w:jc w:val="both"/>
        <w:rPr>
          <w:highlight w:val="none"/>
        </w:rPr>
      </w:pPr>
      <w:r>
        <w:rPr>
          <w:highlight w:val="none"/>
          <w:lang w:val="ru-RU"/>
        </w:rPr>
        <w:t xml:space="preserve">Поле </w:t>
      </w:r>
      <w:r>
        <w:rPr>
          <w:b/>
          <w:bCs/>
          <w:color w:val="0070c0"/>
          <w:highlight w:val="none"/>
          <w:lang w:val="ru-RU"/>
        </w:rPr>
        <w:t xml:space="preserve">LAST_EVENT_ID</w:t>
      </w:r>
      <w:r>
        <w:rPr>
          <w:highlight w:val="none"/>
        </w:rPr>
        <w:t xml:space="preserve"> – id последнего события (37, 38)</w:t>
      </w:r>
      <w:r>
        <w:rPr>
          <w:highlight w:val="none"/>
        </w:rPr>
      </w:r>
      <w:r>
        <w:rPr>
          <w:highlight w:val="none"/>
        </w:rPr>
      </w:r>
    </w:p>
    <w:p>
      <w:pPr>
        <w:pStyle w:val="856"/>
        <w:jc w:val="both"/>
        <w:rPr>
          <w:highlight w:val="none"/>
        </w:rPr>
      </w:pPr>
      <w:r>
        <w:rPr>
          <w:highlight w:val="none"/>
        </w:rPr>
      </w:r>
      <w:r>
        <w:rPr>
          <w:highlight w:val="none"/>
        </w:rPr>
        <w:t xml:space="preserve">Поле </w:t>
      </w:r>
      <w:r>
        <w:rPr>
          <w:highlight w:val="none"/>
        </w:rPr>
        <w:t xml:space="preserve">PARTID</w:t>
      </w:r>
      <w:r>
        <w:rPr>
          <w:highlight w:val="none"/>
        </w:rPr>
        <w:t xml:space="preserve"> – пустое</w:t>
      </w:r>
      <w:r>
        <w:rPr>
          <w:highlight w:val="none"/>
        </w:rPr>
      </w:r>
    </w:p>
    <w:p>
      <w:pPr>
        <w:pStyle w:val="856"/>
        <w:jc w:val="both"/>
        <w:rPr>
          <w:highlight w:val="none"/>
        </w:rPr>
      </w:pPr>
      <w:r>
        <w:rPr>
          <w:highlight w:val="none"/>
        </w:rPr>
        <w:t xml:space="preserve">Поле </w:t>
      </w:r>
      <w:r>
        <w:rPr>
          <w:highlight w:val="none"/>
        </w:rPr>
        <w:t xml:space="preserve">DECCODEID</w:t>
      </w:r>
      <w:r>
        <w:rPr>
          <w:highlight w:val="none"/>
        </w:rPr>
        <w:t xml:space="preserve"> - </w:t>
      </w:r>
      <w:r>
        <w:rPr>
          <w:highlight w:val="none"/>
        </w:rPr>
        <w:t xml:space="preserve">ID кода концовки децимального номера ТМР.466229.xxx-xx;xx сборки платы из таблицы BOARDDECIMALDICT</w:t>
      </w:r>
      <w:r>
        <w:rPr>
          <w:highlight w:val="none"/>
        </w:rPr>
      </w:r>
      <w:r>
        <w:rPr>
          <w:highlight w:val="none"/>
        </w:rPr>
      </w:r>
    </w:p>
    <w:p>
      <w:pPr>
        <w:pStyle w:val="856"/>
        <w:jc w:val="both"/>
        <w:rPr>
          <w:highlight w:val="none"/>
        </w:rPr>
      </w:pPr>
      <w:r>
        <w:rPr>
          <w:highlight w:val="none"/>
        </w:rPr>
      </w:r>
      <w:r>
        <w:rPr>
          <w:highlight w:val="none"/>
        </w:rPr>
      </w:r>
      <w:r>
        <w:rPr>
          <w:highlight w:val="none"/>
        </w:rPr>
      </w:r>
    </w:p>
    <w:p>
      <w:pPr>
        <w:pStyle w:val="856"/>
        <w:jc w:val="both"/>
      </w:pPr>
      <w:r>
        <w:rPr>
          <w:highlight w:val="none"/>
        </w:rPr>
      </w:r>
      <w:r>
        <w:rPr>
          <w:highlight w:val="none"/>
        </w:rPr>
      </w:r>
      <w:r/>
    </w:p>
    <w:p>
      <w:pPr>
        <w:pStyle w:val="856"/>
        <w:jc w:val="both"/>
        <w:rPr>
          <w:highlight w:val="none"/>
          <w:lang w:val="ru-RU"/>
        </w:rPr>
      </w:pPr>
      <w:r>
        <w:rPr>
          <w:b/>
          <w:bCs/>
          <w:highlight w:val="none"/>
          <w:lang w:val="ru-RU"/>
        </w:rPr>
        <w:t xml:space="preserve">Таблица </w:t>
      </w:r>
      <w:r>
        <w:rPr>
          <w:b/>
          <w:bCs/>
          <w:color w:val="933634" w:themeColor="accent2" w:themeShade="BF"/>
          <w:highlight w:val="none"/>
          <w:lang w:val="en-US"/>
        </w:rPr>
        <w:t xml:space="preserve">STAND</w:t>
      </w:r>
      <w:r>
        <w:rPr>
          <w:highlight w:val="none"/>
          <w:lang w:val="en-US"/>
        </w:rPr>
        <w:t xml:space="preserve"> – спис</w:t>
      </w:r>
      <w:r>
        <w:rPr>
          <w:highlight w:val="none"/>
          <w:lang w:val="ru-RU"/>
        </w:rPr>
        <w:t xml:space="preserve">ок стендов</w:t>
      </w:r>
      <w:r>
        <w:rPr>
          <w:highlight w:val="none"/>
          <w:lang w:val="ru-RU"/>
        </w:rPr>
      </w:r>
      <w:r>
        <w:rPr>
          <w:highlight w:val="none"/>
          <w:lang w:val="ru-RU"/>
        </w:rPr>
      </w:r>
    </w:p>
    <w:p>
      <w:pPr>
        <w:pStyle w:val="856"/>
        <w:jc w:val="both"/>
        <w:rPr>
          <w:highlight w:val="none"/>
          <w:lang w:val="en-US"/>
        </w:rPr>
      </w:pPr>
      <w:r>
        <w:rPr>
          <w:highlight w:val="none"/>
          <w:lang w:val="ru-RU"/>
        </w:rPr>
        <w:t xml:space="preserve">Поле </w:t>
      </w:r>
      <w:r>
        <w:rPr>
          <w:b/>
          <w:bCs/>
          <w:color w:val="0070c0"/>
          <w:highlight w:val="none"/>
          <w:lang w:val="ru-RU"/>
        </w:rPr>
        <w:t xml:space="preserve">STAND</w:t>
      </w:r>
      <w:r>
        <w:rPr>
          <w:b/>
          <w:bCs/>
          <w:color w:val="0070c0"/>
          <w:highlight w:val="none"/>
          <w:lang w:val="ru-RU"/>
        </w:rPr>
        <w:t xml:space="preserve">ID</w:t>
      </w:r>
      <w:r>
        <w:rPr>
          <w:highlight w:val="none"/>
          <w:lang w:val="en-US"/>
        </w:rPr>
        <w:t xml:space="preserve"> – </w:t>
      </w:r>
      <w:r>
        <w:rPr>
          <w:highlight w:val="none"/>
          <w:lang w:val="ru-RU"/>
        </w:rPr>
        <w:t xml:space="preserve">i</w:t>
      </w:r>
      <w:r>
        <w:rPr>
          <w:highlight w:val="none"/>
          <w:lang w:val="en-US"/>
        </w:rPr>
        <w:t xml:space="preserve">d</w:t>
      </w:r>
      <w:r>
        <w:rPr>
          <w:highlight w:val="none"/>
          <w:lang w:val="en-US"/>
        </w:rPr>
      </w:r>
      <w:r>
        <w:rPr>
          <w:highlight w:val="none"/>
          <w:lang w:val="en-US"/>
        </w:rPr>
      </w:r>
    </w:p>
    <w:p>
      <w:pPr>
        <w:pStyle w:val="856"/>
        <w:jc w:val="both"/>
        <w:rPr>
          <w:highlight w:val="none"/>
          <w:lang w:val="ru-RU"/>
        </w:rPr>
      </w:pPr>
      <w:r>
        <w:rPr>
          <w:highlight w:val="none"/>
          <w:lang w:val="en-US"/>
        </w:rPr>
        <w:t xml:space="preserve">Поле</w:t>
      </w:r>
      <w:r>
        <w:rPr>
          <w:highlight w:val="none"/>
          <w:lang w:val="ru-RU"/>
        </w:rPr>
        <w:t xml:space="preserve"> </w:t>
      </w:r>
      <w:r>
        <w:rPr>
          <w:b/>
          <w:bCs/>
          <w:color w:val="0070c0"/>
          <w:highlight w:val="none"/>
          <w:lang w:val="ru-RU"/>
        </w:rPr>
        <w:t xml:space="preserve">STAND</w:t>
      </w:r>
      <w:r>
        <w:rPr>
          <w:b/>
          <w:bCs/>
          <w:color w:val="0070c0"/>
          <w:highlight w:val="none"/>
          <w:lang w:val="ru-RU"/>
        </w:rPr>
        <w:t xml:space="preserve">NUM</w:t>
      </w:r>
      <w:r>
        <w:rPr>
          <w:highlight w:val="none"/>
          <w:lang w:val="en-US"/>
        </w:rPr>
        <w:t xml:space="preserve"> – серийны</w:t>
      </w:r>
      <w:r>
        <w:rPr>
          <w:highlight w:val="none"/>
          <w:lang w:val="ru-RU"/>
        </w:rPr>
        <w:t xml:space="preserve">й номер стенда</w:t>
      </w:r>
      <w:r>
        <w:rPr>
          <w:highlight w:val="none"/>
          <w:lang w:val="ru-RU"/>
        </w:rPr>
      </w:r>
      <w:r>
        <w:rPr>
          <w:highlight w:val="none"/>
          <w:lang w:val="ru-RU"/>
        </w:rPr>
      </w:r>
    </w:p>
    <w:p>
      <w:pPr>
        <w:pStyle w:val="856"/>
        <w:jc w:val="both"/>
        <w:rPr>
          <w:highlight w:val="none"/>
          <w:lang w:val="en-US"/>
        </w:rPr>
      </w:pPr>
      <w:r>
        <w:rPr>
          <w:highlight w:val="none"/>
          <w:lang w:val="ru-RU"/>
        </w:rPr>
        <w:t xml:space="preserve">Поле </w:t>
      </w:r>
      <w:r>
        <w:rPr>
          <w:b/>
          <w:bCs/>
          <w:color w:val="0070c0"/>
          <w:highlight w:val="none"/>
          <w:lang w:val="ru-RU"/>
        </w:rPr>
        <w:t xml:space="preserve">STAND</w:t>
      </w:r>
      <w:r>
        <w:rPr>
          <w:b/>
          <w:bCs/>
          <w:color w:val="0070c0"/>
          <w:highlight w:val="none"/>
          <w:lang w:val="ru-RU"/>
        </w:rPr>
        <w:t xml:space="preserve">NAMEID</w:t>
      </w:r>
      <w:r>
        <w:rPr>
          <w:highlight w:val="none"/>
          <w:lang w:val="en-US"/>
        </w:rPr>
        <w:t xml:space="preserve"> - 11 </w:t>
      </w:r>
      <w:r>
        <w:rPr>
          <w:highlight w:val="none"/>
          <w:lang w:val="ru-RU"/>
        </w:rPr>
        <w:t xml:space="preserve">ссылка та блицу </w:t>
      </w:r>
      <w:r>
        <w:rPr>
          <w:b/>
          <w:bCs/>
          <w:color w:val="933634" w:themeColor="accent2" w:themeShade="BF"/>
          <w:highlight w:val="none"/>
          <w:lang w:val="en-US"/>
        </w:rPr>
        <w:t xml:space="preserve">STAND</w:t>
      </w:r>
      <w:r>
        <w:rPr>
          <w:b/>
          <w:bCs/>
          <w:color w:val="933634" w:themeColor="accent2" w:themeShade="BF"/>
          <w:highlight w:val="none"/>
          <w:lang w:val="en-US"/>
        </w:rPr>
        <w:t xml:space="preserve">DICT</w:t>
      </w:r>
      <w:r>
        <w:rPr>
          <w:highlight w:val="none"/>
          <w:lang w:val="en-US"/>
        </w:rPr>
      </w:r>
      <w:r>
        <w:rPr>
          <w:highlight w:val="none"/>
          <w:lang w:val="en-US"/>
        </w:rPr>
      </w:r>
    </w:p>
    <w:p>
      <w:pPr>
        <w:pStyle w:val="856"/>
        <w:jc w:val="both"/>
        <w:rPr>
          <w:highlight w:val="none"/>
          <w:lang w:val="ru-RU"/>
        </w:rPr>
      </w:pPr>
      <w:r>
        <w:rPr>
          <w:highlight w:val="none"/>
          <w:lang w:val="en-US"/>
        </w:rPr>
        <w:t xml:space="preserve">Поле </w:t>
      </w:r>
      <w:r>
        <w:rPr>
          <w:b/>
          <w:bCs/>
          <w:color w:val="0070c0"/>
          <w:highlight w:val="none"/>
          <w:lang w:val="ru-RU"/>
        </w:rPr>
        <w:t xml:space="preserve">COMMENT</w:t>
      </w:r>
      <w:r>
        <w:rPr>
          <w:highlight w:val="none"/>
          <w:lang w:val="ru-RU"/>
        </w:rPr>
        <w:t xml:space="preserve"> </w:t>
      </w:r>
      <w:r>
        <w:rPr>
          <w:highlight w:val="none"/>
          <w:lang w:val="en-US"/>
        </w:rPr>
        <w:t xml:space="preserve">– например </w:t>
      </w:r>
      <w:r>
        <w:rPr>
          <w:highlight w:val="none"/>
          <w:lang w:val="ru-RU"/>
        </w:rPr>
        <w:t xml:space="preserve">«</w:t>
      </w:r>
      <w:r>
        <w:rPr>
          <w:highlight w:val="none"/>
          <w:lang w:val="ru-RU"/>
        </w:rPr>
        <w:t xml:space="preserve">КПА-1 (2-й)</w:t>
      </w:r>
      <w:r>
        <w:rPr>
          <w:highlight w:val="none"/>
          <w:lang w:val="ru-RU"/>
        </w:rPr>
        <w:t xml:space="preserve">» 2-й это его серийный номер</w:t>
      </w:r>
      <w:r>
        <w:rPr>
          <w:highlight w:val="none"/>
          <w:lang w:val="ru-RU"/>
        </w:rPr>
      </w:r>
      <w:r>
        <w:rPr>
          <w:highlight w:val="none"/>
          <w:lang w:val="ru-RU"/>
        </w:rPr>
      </w:r>
    </w:p>
    <w:p>
      <w:pPr>
        <w:pStyle w:val="856"/>
        <w:jc w:val="both"/>
        <w:rPr>
          <w:highlight w:val="none"/>
          <w:lang w:val="ru-RU"/>
        </w:rPr>
      </w:pPr>
      <w:r>
        <w:rPr>
          <w:highlight w:val="none"/>
          <w:lang w:val="ru-RU"/>
        </w:rPr>
        <w:t xml:space="preserve">Остальные поля неважны</w:t>
      </w:r>
      <w:r>
        <w:rPr>
          <w:highlight w:val="none"/>
          <w:lang w:val="ru-RU"/>
        </w:rPr>
      </w:r>
      <w:r>
        <w:rPr>
          <w:highlight w:val="none"/>
          <w:lang w:val="ru-RU"/>
        </w:rPr>
      </w:r>
    </w:p>
    <w:p>
      <w:pPr>
        <w:pStyle w:val="856"/>
        <w:jc w:val="both"/>
        <w:rPr>
          <w:lang w:val="ru-RU"/>
        </w:rPr>
      </w:pPr>
      <w:r>
        <w:rPr>
          <w:highlight w:val="none"/>
          <w:lang w:val="ru-RU"/>
        </w:rPr>
      </w:r>
      <w:r>
        <w:rPr>
          <w:lang w:val="ru-RU"/>
        </w:rPr>
      </w:r>
      <w:r>
        <w:rPr>
          <w:lang w:val="ru-RU"/>
        </w:rPr>
      </w:r>
    </w:p>
    <w:p>
      <w:pPr>
        <w:pStyle w:val="856"/>
        <w:jc w:val="both"/>
        <w:rPr>
          <w:highlight w:val="none"/>
          <w:lang w:val="en-US"/>
        </w:rPr>
      </w:pPr>
      <w:r>
        <w:rPr>
          <w:b/>
          <w:bCs/>
          <w:lang w:val="ru-RU"/>
        </w:rPr>
        <w:t xml:space="preserve">Таблица </w:t>
      </w:r>
      <w:r>
        <w:rPr>
          <w:b/>
          <w:bCs/>
          <w:color w:val="c45911" w:themeColor="accent2" w:themeShade="BF"/>
          <w:highlight w:val="none"/>
          <w:lang w:val="en-US"/>
        </w:rPr>
        <w:t xml:space="preserve">SEC</w:t>
      </w:r>
      <w:r>
        <w:rPr>
          <w:b/>
          <w:bCs/>
          <w:color w:val="c45911" w:themeColor="accent2" w:themeShade="BF"/>
          <w:highlight w:val="none"/>
          <w:lang w:val="en-US"/>
        </w:rPr>
        <w:t xml:space="preserve">USER</w:t>
      </w:r>
      <w:r>
        <w:rPr>
          <w:highlight w:val="none"/>
          <w:lang w:val="en-US"/>
        </w:rPr>
      </w:r>
      <w:r>
        <w:rPr>
          <w:highlight w:val="none"/>
          <w:lang w:val="en-US"/>
        </w:rPr>
      </w:r>
    </w:p>
    <w:p>
      <w:pPr>
        <w:pStyle w:val="856"/>
        <w:jc w:val="both"/>
        <w:rPr>
          <w:highlight w:val="none"/>
          <w:lang w:val="en-US"/>
        </w:rPr>
      </w:pPr>
      <w:r>
        <w:rPr>
          <w:highlight w:val="none"/>
          <w:lang w:val="en-US"/>
        </w:rPr>
        <w:t xml:space="preserve">Поле </w:t>
      </w:r>
      <w:r>
        <w:rPr>
          <w:b/>
          <w:bCs/>
          <w:color w:val="0070c0"/>
          <w:highlight w:val="none"/>
          <w:lang w:val="ru-RU"/>
        </w:rPr>
        <w:t xml:space="preserve">ID</w:t>
      </w:r>
      <w:r>
        <w:rPr>
          <w:highlight w:val="none"/>
          <w:lang w:val="en-US"/>
        </w:rPr>
        <w:t xml:space="preserve"> – id</w:t>
      </w:r>
      <w:r>
        <w:rPr>
          <w:highlight w:val="none"/>
          <w:lang w:val="en-US"/>
        </w:rPr>
      </w:r>
      <w:r>
        <w:rPr>
          <w:highlight w:val="none"/>
          <w:lang w:val="en-US"/>
        </w:rPr>
      </w:r>
    </w:p>
    <w:p>
      <w:pPr>
        <w:pStyle w:val="856"/>
        <w:jc w:val="both"/>
        <w:rPr>
          <w:highlight w:val="none"/>
          <w:lang w:val="ru-RU"/>
        </w:rPr>
      </w:pPr>
      <w:r>
        <w:rPr>
          <w:highlight w:val="none"/>
          <w:lang w:val="en-US"/>
        </w:rPr>
        <w:t xml:space="preserve">Поле </w:t>
      </w:r>
      <w:r>
        <w:rPr>
          <w:b/>
          <w:bCs/>
          <w:color w:val="0070c0"/>
          <w:highlight w:val="none"/>
          <w:lang w:val="ru-RU"/>
        </w:rPr>
        <w:t xml:space="preserve">SAMA</w:t>
      </w:r>
      <w:r>
        <w:rPr>
          <w:b/>
          <w:bCs/>
          <w:color w:val="0070c0"/>
          <w:highlight w:val="none"/>
          <w:lang w:val="ru-RU"/>
        </w:rPr>
        <w:t xml:space="preserve">CCOUNTNAME</w:t>
      </w:r>
      <w:r>
        <w:rPr>
          <w:highlight w:val="none"/>
          <w:lang w:val="en-US"/>
        </w:rPr>
        <w:t xml:space="preserve"> – логин </w:t>
      </w:r>
      <w:r>
        <w:rPr>
          <w:highlight w:val="none"/>
          <w:lang w:val="ru-RU"/>
        </w:rPr>
        <w:t xml:space="preserve">учётной записи windows</w:t>
      </w:r>
      <w:r>
        <w:rPr>
          <w:highlight w:val="none"/>
          <w:lang w:val="ru-RU"/>
        </w:rPr>
      </w:r>
      <w:r>
        <w:rPr>
          <w:highlight w:val="none"/>
          <w:lang w:val="ru-RU"/>
        </w:rPr>
      </w:r>
    </w:p>
    <w:p>
      <w:pPr>
        <w:pStyle w:val="856"/>
        <w:jc w:val="both"/>
        <w:rPr>
          <w:highlight w:val="none"/>
          <w:lang w:val="ru-RU"/>
        </w:rPr>
      </w:pPr>
      <w:r>
        <w:rPr>
          <w:highlight w:val="none"/>
          <w:lang w:val="en-US"/>
        </w:rPr>
        <w:t xml:space="preserve">Поле </w:t>
      </w:r>
      <w:r>
        <w:rPr>
          <w:b/>
          <w:bCs/>
          <w:color w:val="0070c0"/>
          <w:highlight w:val="none"/>
          <w:lang w:val="ru-RU"/>
        </w:rPr>
        <w:t xml:space="preserve">FNAME</w:t>
      </w:r>
      <w:r>
        <w:rPr>
          <w:highlight w:val="none"/>
          <w:lang w:val="en-US"/>
        </w:rPr>
        <w:t xml:space="preserve"> –</w:t>
      </w:r>
      <w:r>
        <w:rPr>
          <w:highlight w:val="none"/>
          <w:lang w:val="ru-RU"/>
        </w:rPr>
        <w:t xml:space="preserve"> имя</w:t>
      </w:r>
      <w:r>
        <w:rPr>
          <w:highlight w:val="none"/>
          <w:lang w:val="ru-RU"/>
        </w:rPr>
      </w:r>
      <w:r>
        <w:rPr>
          <w:highlight w:val="none"/>
          <w:lang w:val="ru-RU"/>
        </w:rPr>
      </w:r>
    </w:p>
    <w:p>
      <w:pPr>
        <w:pStyle w:val="856"/>
        <w:jc w:val="both"/>
        <w:rPr>
          <w:highlight w:val="none"/>
          <w:lang w:val="en-US"/>
        </w:rPr>
      </w:pPr>
      <w:r>
        <w:rPr>
          <w:highlight w:val="none"/>
          <w:lang w:val="ru-RU"/>
        </w:rPr>
        <w:t xml:space="preserve">Поле </w:t>
      </w:r>
      <w:r>
        <w:rPr>
          <w:b/>
          <w:bCs/>
          <w:color w:val="0070c0"/>
          <w:highlight w:val="none"/>
          <w:lang w:val="ru-RU"/>
        </w:rPr>
        <w:t xml:space="preserve">LNAME</w:t>
      </w:r>
      <w:r>
        <w:rPr>
          <w:highlight w:val="none"/>
          <w:lang w:val="en-US"/>
        </w:rPr>
        <w:t xml:space="preserve"> – </w:t>
      </w:r>
      <w:r>
        <w:rPr>
          <w:highlight w:val="none"/>
          <w:lang w:val="en-US"/>
        </w:rPr>
        <w:t xml:space="preserve">фамилия</w:t>
      </w:r>
      <w:r>
        <w:rPr>
          <w:highlight w:val="none"/>
          <w:lang w:val="en-US"/>
        </w:rPr>
      </w:r>
      <w:r>
        <w:rPr>
          <w:highlight w:val="none"/>
          <w:lang w:val="en-US"/>
        </w:rPr>
      </w:r>
    </w:p>
    <w:p>
      <w:pPr>
        <w:pStyle w:val="856"/>
        <w:jc w:val="both"/>
        <w:rPr>
          <w:highlight w:val="none"/>
          <w:lang w:val="en-US"/>
        </w:rPr>
      </w:pPr>
      <w:r>
        <w:rPr>
          <w:highlight w:val="none"/>
          <w:lang w:val="en-US"/>
        </w:rPr>
        <w:t xml:space="preserve">Поле</w:t>
      </w:r>
      <w:r>
        <w:rPr>
          <w:highlight w:val="none"/>
          <w:lang w:val="ru-RU"/>
        </w:rPr>
        <w:t xml:space="preserve"> </w:t>
      </w:r>
      <w:r>
        <w:rPr>
          <w:b/>
          <w:bCs/>
          <w:color w:val="0070c0"/>
          <w:highlight w:val="none"/>
          <w:lang w:val="ru-RU"/>
        </w:rPr>
        <w:t xml:space="preserve">MNAME</w:t>
      </w:r>
      <w:r>
        <w:rPr>
          <w:highlight w:val="none"/>
          <w:lang w:val="en-US"/>
        </w:rPr>
        <w:t xml:space="preserve"> – отчество</w:t>
      </w:r>
      <w:r>
        <w:rPr>
          <w:highlight w:val="none"/>
          <w:lang w:val="en-US"/>
        </w:rPr>
      </w:r>
      <w:r>
        <w:rPr>
          <w:highlight w:val="none"/>
          <w:lang w:val="en-US"/>
        </w:rPr>
      </w:r>
    </w:p>
    <w:p>
      <w:pPr>
        <w:pStyle w:val="856"/>
        <w:jc w:val="both"/>
        <w:rPr>
          <w:highlight w:val="none"/>
          <w:lang w:val="ru-RU"/>
        </w:rPr>
      </w:pPr>
      <w:r>
        <w:rPr>
          <w:highlight w:val="none"/>
          <w:lang w:val="en-US"/>
        </w:rPr>
        <w:t xml:space="preserve">Поле </w:t>
      </w:r>
      <w:r>
        <w:rPr>
          <w:b/>
          <w:bCs/>
          <w:color w:val="0070c0"/>
          <w:highlight w:val="none"/>
          <w:lang w:val="ru-RU"/>
        </w:rPr>
        <w:t xml:space="preserve">FULLNAME</w:t>
      </w:r>
      <w:r>
        <w:rPr>
          <w:highlight w:val="none"/>
          <w:lang w:val="en-US"/>
        </w:rPr>
        <w:t xml:space="preserve"> – полное </w:t>
      </w:r>
      <w:r>
        <w:rPr>
          <w:highlight w:val="none"/>
          <w:lang w:val="ru-RU"/>
        </w:rPr>
        <w:t xml:space="preserve">ФИО</w:t>
      </w:r>
      <w:r>
        <w:rPr>
          <w:highlight w:val="none"/>
          <w:lang w:val="ru-RU"/>
        </w:rPr>
      </w:r>
      <w:r>
        <w:rPr>
          <w:highlight w:val="none"/>
          <w:lang w:val="ru-RU"/>
        </w:rPr>
      </w:r>
    </w:p>
    <w:p>
      <w:pPr>
        <w:pStyle w:val="856"/>
        <w:jc w:val="both"/>
        <w:rPr>
          <w:highlight w:val="none"/>
          <w:lang w:val="en-US"/>
        </w:rPr>
      </w:pPr>
      <w:r>
        <w:rPr>
          <w:highlight w:val="none"/>
          <w:lang w:val="ru-RU"/>
        </w:rPr>
        <w:t xml:space="preserve">Поле </w:t>
      </w:r>
      <w:r>
        <w:rPr>
          <w:b/>
          <w:bCs/>
          <w:color w:val="0070c0"/>
          <w:highlight w:val="none"/>
          <w:lang w:val="ru-RU"/>
        </w:rPr>
        <w:t xml:space="preserve">ROLE</w:t>
      </w:r>
      <w:r>
        <w:rPr>
          <w:highlight w:val="none"/>
          <w:lang w:val="en-US"/>
        </w:rPr>
        <w:t xml:space="preserve"> – ссы</w:t>
      </w:r>
      <w:r>
        <w:rPr>
          <w:highlight w:val="none"/>
          <w:lang w:val="ru-RU"/>
        </w:rPr>
        <w:t xml:space="preserve">лка из таблицы USERROLES</w:t>
      </w:r>
      <w:r>
        <w:rPr>
          <w:highlight w:val="none"/>
          <w:lang w:val="en-US"/>
        </w:rPr>
        <w:t xml:space="preserve">DICT</w:t>
      </w:r>
      <w:r>
        <w:rPr>
          <w:highlight w:val="none"/>
          <w:lang w:val="en-US"/>
        </w:rPr>
      </w:r>
      <w:r>
        <w:rPr>
          <w:highlight w:val="none"/>
          <w:lang w:val="en-US"/>
        </w:rPr>
      </w:r>
    </w:p>
    <w:p>
      <w:pPr>
        <w:pStyle w:val="856"/>
        <w:jc w:val="both"/>
        <w:rPr>
          <w:highlight w:val="none"/>
          <w:lang w:val="en-US"/>
        </w:rPr>
      </w:pPr>
      <w:r>
        <w:rPr>
          <w:highlight w:val="none"/>
          <w:lang w:val="en-US"/>
        </w:rPr>
        <w:tab/>
        <w:t xml:space="preserve">1 – администратор</w:t>
      </w:r>
      <w:r>
        <w:rPr>
          <w:highlight w:val="none"/>
          <w:lang w:val="en-US"/>
        </w:rPr>
      </w:r>
      <w:r>
        <w:rPr>
          <w:highlight w:val="none"/>
          <w:lang w:val="en-US"/>
        </w:rPr>
      </w:r>
    </w:p>
    <w:p>
      <w:pPr>
        <w:pStyle w:val="856"/>
        <w:jc w:val="both"/>
        <w:rPr>
          <w:lang w:val="en-US"/>
        </w:rPr>
      </w:pPr>
      <w:r>
        <w:rPr>
          <w:highlight w:val="none"/>
          <w:lang w:val="en-US"/>
        </w:rPr>
        <w:tab/>
      </w:r>
      <w:r>
        <w:rPr>
          <w:highlight w:val="none"/>
          <w:lang w:val="ru-RU"/>
        </w:rPr>
        <w:t xml:space="preserve">2 - оператор</w:t>
      </w:r>
      <w:r>
        <w:rPr>
          <w:lang w:val="en-US"/>
        </w:rPr>
      </w:r>
      <w:r>
        <w:rPr>
          <w:lang w:val="en-US"/>
        </w:rPr>
      </w:r>
    </w:p>
    <w:p>
      <w:pPr>
        <w:pStyle w:val="856"/>
        <w:jc w:val="both"/>
        <w:rPr>
          <w:b/>
          <w:bCs/>
          <w:lang w:val="ru-RU"/>
          <w14:ligatures w14:val="none"/>
        </w:rPr>
      </w:pPr>
      <w:r>
        <w:rPr>
          <w:b/>
          <w:bCs/>
          <w:lang w:val="ru-RU"/>
        </w:rPr>
      </w:r>
      <w:r>
        <w:rPr>
          <w:b/>
          <w:bCs/>
          <w:lang w:val="ru-RU"/>
        </w:rPr>
      </w:r>
    </w:p>
    <w:p>
      <w:pPr>
        <w:pStyle w:val="856"/>
        <w:jc w:val="both"/>
        <w:rPr>
          <w:highlight w:val="none"/>
        </w:rPr>
      </w:pPr>
      <w:r>
        <w:rPr>
          <w:b/>
          <w:bCs/>
          <w:lang w:val="ru-RU"/>
        </w:rPr>
        <w:t xml:space="preserve">Таблица</w:t>
      </w:r>
      <w:r>
        <w:t xml:space="preserve"> </w:t>
      </w:r>
      <w:r>
        <w:rPr>
          <w:b/>
          <w:bCs/>
          <w:color w:val="c45911" w:themeColor="accent2" w:themeShade="BF"/>
          <w:highlight w:val="none"/>
          <w:lang w:val="en-US"/>
        </w:rPr>
        <w:t xml:space="preserve">COMMENTS</w:t>
      </w:r>
      <w:r>
        <w:t xml:space="preserve"> – список комментариев от КПА</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ID</w:t>
      </w:r>
      <w:r>
        <w:rPr>
          <w:highlight w:val="none"/>
        </w:rPr>
        <w:t xml:space="preserve"> – id</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COMMENT</w:t>
      </w:r>
      <w:r>
        <w:rPr>
          <w:highlight w:val="none"/>
        </w:rPr>
        <w:t xml:space="preserve"> – строка комментария</w:t>
      </w:r>
      <w:r>
        <w:rPr>
          <w:highlight w:val="none"/>
        </w:rPr>
      </w:r>
      <w:r>
        <w:rPr>
          <w:highlight w:val="none"/>
        </w:rPr>
      </w:r>
    </w:p>
    <w:p>
      <w:pPr>
        <w:pStyle w:val="856"/>
        <w:jc w:val="both"/>
      </w:pPr>
      <w:r>
        <w:rPr>
          <w:highlight w:val="none"/>
        </w:rPr>
      </w:r>
      <w:r>
        <w:rPr>
          <w:highlight w:val="none"/>
        </w:rPr>
      </w:r>
      <w:r/>
    </w:p>
    <w:p>
      <w:pPr>
        <w:pStyle w:val="856"/>
        <w:jc w:val="both"/>
        <w:rPr>
          <w:highlight w:val="none"/>
        </w:rPr>
      </w:pPr>
      <w:r>
        <w:rPr>
          <w:b/>
          <w:bCs/>
          <w:lang w:val="ru-RU"/>
        </w:rPr>
        <w:t xml:space="preserve">Таблица</w:t>
      </w:r>
      <w:r>
        <w:t xml:space="preserve"> </w:t>
      </w:r>
      <w:r>
        <w:rPr>
          <w:b/>
          <w:bCs/>
          <w:color w:val="c45911" w:themeColor="accent2" w:themeShade="BF"/>
          <w:highlight w:val="none"/>
          <w:lang w:val="en-US"/>
        </w:rPr>
        <w:t xml:space="preserve">BOARDDECIMALDICT</w:t>
      </w:r>
      <w:r/>
      <w:r/>
    </w:p>
    <w:p>
      <w:pPr>
        <w:pStyle w:val="856"/>
        <w:jc w:val="both"/>
        <w:rPr>
          <w:highlight w:val="none"/>
        </w:rPr>
      </w:pPr>
      <w:r>
        <w:rPr>
          <w:highlight w:val="none"/>
        </w:rPr>
        <w:t xml:space="preserve">Поле </w:t>
      </w:r>
      <w:r>
        <w:rPr>
          <w:b/>
          <w:bCs/>
          <w:color w:val="0070c0"/>
          <w:highlight w:val="none"/>
          <w:lang w:val="ru-RU"/>
        </w:rPr>
        <w:t xml:space="preserve">ID</w:t>
      </w:r>
      <w:r>
        <w:rPr>
          <w:highlight w:val="none"/>
        </w:rPr>
        <w:t xml:space="preserve"> – id</w:t>
      </w:r>
      <w:r>
        <w:rPr>
          <w:highlight w:val="none"/>
        </w:rPr>
      </w:r>
    </w:p>
    <w:p>
      <w:pPr>
        <w:pStyle w:val="856"/>
        <w:jc w:val="both"/>
        <w:rPr>
          <w:highlight w:val="none"/>
        </w:rPr>
      </w:pPr>
      <w:r>
        <w:rPr>
          <w:highlight w:val="none"/>
        </w:rPr>
        <w:t xml:space="preserve">Поле </w:t>
      </w:r>
      <w:r>
        <w:rPr>
          <w:b/>
          <w:bCs/>
          <w:color w:val="0070c0"/>
          <w:highlight w:val="none"/>
          <w:lang w:val="ru-RU"/>
        </w:rPr>
        <w:t xml:space="preserve">CODE</w:t>
      </w:r>
      <w:r>
        <w:rPr>
          <w:highlight w:val="none"/>
        </w:rPr>
        <w:t xml:space="preserve"> - </w:t>
      </w:r>
      <w:r>
        <w:rPr>
          <w:highlight w:val="none"/>
        </w:rPr>
        <w:t xml:space="preserve">Код в серийном номере платы (4 символа)</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DEC_CHARACTERISTIC</w:t>
      </w:r>
      <w:r>
        <w:rPr>
          <w:highlight w:val="none"/>
        </w:rPr>
        <w:t xml:space="preserve"> - </w:t>
      </w:r>
      <w:r>
        <w:rPr>
          <w:highlight w:val="none"/>
        </w:rPr>
        <w:t xml:space="preserve">Классификационная характеристика сборки платы в децимальном номере (6 цифр)</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DEC_REGNUMBER</w:t>
      </w:r>
      <w:r>
        <w:rPr>
          <w:highlight w:val="none"/>
        </w:rPr>
        <w:t xml:space="preserve"> - </w:t>
      </w:r>
      <w:r>
        <w:rPr>
          <w:highlight w:val="none"/>
        </w:rPr>
        <w:t xml:space="preserve">Регистрационный номер сборки платы в децимальном номере (3 цифры)</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DEC_MODIFICATION</w:t>
      </w:r>
      <w:r>
        <w:rPr>
          <w:highlight w:val="none"/>
        </w:rPr>
        <w:t xml:space="preserve"> - </w:t>
      </w:r>
      <w:r>
        <w:rPr>
          <w:highlight w:val="none"/>
        </w:rPr>
        <w:t xml:space="preserve">Номер исполнения сборки (2 цифры)</w:t>
      </w:r>
      <w:r>
        <w:rPr>
          <w:highlight w:val="none"/>
        </w:rPr>
      </w:r>
      <w:r>
        <w:rPr>
          <w:highlight w:val="none"/>
        </w:rPr>
      </w:r>
    </w:p>
    <w:p>
      <w:pPr>
        <w:pStyle w:val="856"/>
        <w:jc w:val="both"/>
        <w:rPr>
          <w:highlight w:val="none"/>
        </w:rPr>
      </w:pPr>
      <w:r>
        <w:rPr>
          <w:highlight w:val="none"/>
        </w:rPr>
        <w:t xml:space="preserve">Поле </w:t>
      </w:r>
      <w:r>
        <w:rPr>
          <w:b/>
          <w:bCs/>
          <w:color w:val="0070c0"/>
          <w:highlight w:val="none"/>
          <w:lang w:val="ru-RU"/>
        </w:rPr>
        <w:t xml:space="preserve">DEC_REVISION</w:t>
      </w:r>
      <w:r>
        <w:rPr>
          <w:highlight w:val="none"/>
        </w:rPr>
        <w:t xml:space="preserve"> - </w:t>
      </w:r>
      <w:r>
        <w:rPr>
          <w:highlight w:val="none"/>
        </w:rPr>
        <w:t xml:space="preserve">Номер изменения (ревизии) исполнения сборки (2 цифры)</w:t>
      </w:r>
      <w:r>
        <w:rPr>
          <w:highlight w:val="none"/>
        </w:rPr>
      </w:r>
      <w:r>
        <w:rPr>
          <w:highlight w:val="none"/>
        </w:rPr>
      </w:r>
    </w:p>
    <w:p>
      <w:pPr>
        <w:pStyle w:val="856"/>
        <w:jc w:val="both"/>
        <w:rPr>
          <w:highlight w:val="none"/>
        </w:rPr>
      </w:pPr>
      <w:r>
        <w:rPr>
          <w:highlight w:val="none"/>
        </w:rPr>
      </w:r>
      <w:r>
        <w:rPr>
          <w:highlight w:val="none"/>
          <w:lang w:val="ru-RU"/>
        </w:rPr>
        <w:t xml:space="preserve">Поле </w:t>
      </w:r>
      <w:r>
        <w:rPr>
          <w:b/>
          <w:bCs/>
          <w:color w:val="0070c0"/>
          <w:highlight w:val="none"/>
          <w:lang w:val="ru-RU"/>
        </w:rPr>
        <w:t xml:space="preserve">TMR_NUMBER</w:t>
      </w:r>
      <w:r>
        <w:rPr>
          <w:highlight w:val="none"/>
        </w:rPr>
        <w:t xml:space="preserve"> - </w:t>
      </w:r>
      <w:r>
        <w:rPr>
          <w:highlight w:val="none"/>
        </w:rPr>
        <w:t xml:space="preserve">Децимальный номер полностью</w:t>
      </w:r>
      <w:r>
        <w:rPr>
          <w:highlight w:val="none"/>
        </w:rPr>
      </w:r>
      <w:r>
        <w:rPr>
          <w:highlight w:val="none"/>
        </w:rPr>
      </w:r>
    </w:p>
    <w:p>
      <w:pPr>
        <w:pStyle w:val="856"/>
        <w:jc w:val="both"/>
      </w:pPr>
      <w:r>
        <w:rPr>
          <w:highlight w:val="none"/>
        </w:rPr>
      </w:r>
      <w:r>
        <w:rPr>
          <w:highlight w:val="none"/>
        </w:rP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pPr>
      <w:r/>
      <w:r/>
    </w:p>
    <w:p>
      <w:pPr>
        <w:pStyle w:val="856"/>
        <w:jc w:val="both"/>
        <w:rPr>
          <w:b/>
          <w:bCs/>
        </w:rPr>
      </w:pPr>
      <w:r>
        <w:rPr>
          <w:b/>
          <w:bCs/>
        </w:rPr>
      </w:r>
      <w:r>
        <w:rPr>
          <w:b/>
          <w:bCs/>
        </w:rPr>
      </w:r>
      <w:r>
        <w:rPr>
          <w:b/>
          <w:bCs/>
        </w:rPr>
      </w:r>
    </w:p>
    <w:p>
      <w:pPr>
        <w:pStyle w:val="856"/>
        <w:jc w:val="both"/>
        <w:rPr>
          <w:b/>
          <w:bCs/>
        </w:rPr>
      </w:pPr>
      <w:r>
        <w:rPr>
          <w:b/>
          <w:bCs/>
          <w:lang w:val="ru-RU"/>
        </w:rPr>
        <w:t xml:space="preserve">Старое содержание ТЗ</w:t>
      </w:r>
      <w:r>
        <w:rPr>
          <w:b/>
          <w:bCs/>
        </w:rPr>
      </w:r>
      <w:r>
        <w:rPr>
          <w:b/>
          <w:bCs/>
        </w:rPr>
      </w:r>
    </w:p>
    <w:p>
      <w:pPr>
        <w:pStyle w:val="856"/>
        <w:jc w:val="both"/>
      </w:pPr>
      <w:r/>
      <w:r/>
    </w:p>
    <w:p>
      <w:pPr>
        <w:pStyle w:val="856"/>
        <w:jc w:val="both"/>
      </w:pPr>
      <w:r/>
      <w:r/>
    </w:p>
    <w:p>
      <w:pPr>
        <w:pStyle w:val="856"/>
        <w:ind w:left="0" w:right="0" w:firstLine="0"/>
        <w:jc w:val="both"/>
        <w:keepLines w:val="0"/>
        <w:pageBreakBefore w:val="0"/>
        <w:spacing w:before="0" w:after="0" w:line="276" w:lineRule="auto"/>
        <w:widowControl/>
        <w:rPr>
          <w:rFonts w:ascii="Times New Roman" w:hAnsi="Times New Roman" w:eastAsia="Times New Roman" w:cs="Times New Roman"/>
          <w:b/>
          <w:bCs/>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sz w:val="24"/>
          <w:szCs w:val="24"/>
        </w:rPr>
        <w:t xml:space="preserve"> Таблица пресетов:</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ID preset-а;</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путь к файлу тестовой прошивки</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путь к файлу боевой прошивки</w:t>
      </w:r>
      <w:r/>
    </w:p>
    <w:p>
      <w:pPr>
        <w:pStyle w:val="856"/>
        <w:numPr>
          <w:ilvl w:val="0"/>
          <w:numId w:val="4"/>
        </w:numPr>
        <w:ind w:left="720" w:right="0" w:hanging="359"/>
        <w:spacing w:before="0" w:after="240" w:line="240" w:lineRule="auto"/>
      </w:pPr>
      <w:r>
        <w:rPr>
          <w:rFonts w:ascii="Times New Roman" w:hAnsi="Times New Roman" w:eastAsia="Times New Roman" w:cs="Times New Roman"/>
          <w:sz w:val="24"/>
          <w:szCs w:val="24"/>
        </w:rPr>
        <w:t xml:space="preserve">uint64_t биты проверяемых скриптов</w:t>
      </w:r>
      <w:r/>
    </w:p>
    <w:p>
      <w:pPr>
        <w:pStyle w:val="856"/>
        <w:spacing w:before="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ind w:left="0" w:right="0" w:firstLine="0"/>
        <w:jc w:val="both"/>
        <w:keepLines w:val="0"/>
        <w:pageBreakBefore w:val="0"/>
        <w:spacing w:before="0" w:after="0" w:line="276" w:lineRule="auto"/>
        <w:widowControl/>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sz w:val="24"/>
          <w:szCs w:val="24"/>
        </w:rPr>
        <w:t xml:space="preserve">Таблица проверок плат</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ID платы (автоматически в базе);</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серийный номер платы</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дата, время (время результата проверки успешно, неуспешно, или выдернули плату);</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статус проверки</w:t>
      </w:r>
      <w:r/>
    </w:p>
    <w:p>
      <w:pPr>
        <w:pStyle w:val="856"/>
        <w:numPr>
          <w:ilvl w:val="0"/>
          <w:numId w:val="4"/>
        </w:numPr>
        <w:ind w:left="720" w:right="0" w:hanging="359"/>
        <w:spacing w:before="0" w:after="0" w:line="240" w:lineRule="auto"/>
      </w:pPr>
      <w:r>
        <w:rPr>
          <w:rFonts w:ascii="Times New Roman" w:hAnsi="Times New Roman" w:eastAsia="Times New Roman" w:cs="Times New Roman"/>
          <w:sz w:val="24"/>
          <w:szCs w:val="24"/>
        </w:rPr>
        <w:t xml:space="preserve">код ошибки</w:t>
      </w:r>
      <w:r/>
    </w:p>
    <w:p>
      <w:pPr>
        <w:pStyle w:val="856"/>
        <w:numPr>
          <w:ilvl w:val="0"/>
          <w:numId w:val="4"/>
        </w:numPr>
        <w:ind w:left="720" w:right="0" w:hanging="359"/>
        <w:spacing w:before="0" w:after="240" w:line="240" w:lineRule="auto"/>
      </w:pPr>
      <w:r>
        <w:rPr>
          <w:rFonts w:ascii="Times New Roman" w:hAnsi="Times New Roman" w:eastAsia="Times New Roman" w:cs="Times New Roman"/>
          <w:sz w:val="24"/>
          <w:szCs w:val="24"/>
        </w:rPr>
        <w:t xml:space="preserve">ID preset-а;</w:t>
      </w:r>
      <w:r/>
    </w:p>
    <w:p>
      <w:pPr>
        <w:pStyle w:val="856"/>
        <w:ind w:left="72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pPr>
      <w:r>
        <w:rPr>
          <w:rFonts w:ascii="Times New Roman" w:hAnsi="Times New Roman" w:eastAsia="Times New Roman" w:cs="Times New Roman"/>
          <w:b/>
          <w:sz w:val="24"/>
          <w:szCs w:val="24"/>
        </w:rPr>
        <w:t xml:space="preserve">4. Требование к функциональным характеристикам</w:t>
      </w:r>
      <w:r/>
    </w:p>
    <w:p>
      <w:pPr>
        <w:pStyle w:val="856"/>
        <w:jc w:val="both"/>
      </w:pPr>
      <w:r>
        <w:rPr>
          <w:rFonts w:ascii="Times New Roman" w:hAnsi="Times New Roman" w:eastAsia="Times New Roman" w:cs="Times New Roman"/>
          <w:sz w:val="24"/>
          <w:szCs w:val="24"/>
        </w:rPr>
        <w:t xml:space="preserve">        </w:t>
        <w:tab/>
        <w:t xml:space="preserve">Программное обеспечение высокого уровня должна обеспечивать выполнения перечисленных ниже функций:</w:t>
      </w:r>
      <w:r/>
    </w:p>
    <w:p>
      <w:pPr>
        <w:pStyle w:val="856"/>
      </w:pPr>
      <w:r>
        <w:rPr>
          <w:rFonts w:ascii="Times New Roman" w:hAnsi="Times New Roman" w:eastAsia="Times New Roman" w:cs="Times New Roman"/>
          <w:sz w:val="24"/>
          <w:szCs w:val="24"/>
        </w:rPr>
        <w:t xml:space="preserve"> </w:t>
      </w:r>
      <w:r/>
    </w:p>
    <w:p>
      <w:pPr>
        <w:pStyle w:val="856"/>
        <w:ind w:left="0" w:right="0" w:firstLine="420"/>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возможность работать со сканером QR-кода платы;</w:t>
      </w:r>
      <w:r/>
    </w:p>
    <w:p>
      <w:pPr>
        <w:pStyle w:val="856"/>
        <w:numPr>
          <w:ilvl w:val="0"/>
          <w:numId w:val="1"/>
        </w:numPr>
        <w:ind w:left="720" w:right="0" w:hanging="359"/>
      </w:pPr>
      <w:r>
        <w:rPr>
          <w:rFonts w:ascii="Times New Roman" w:hAnsi="Times New Roman" w:eastAsia="Times New Roman" w:cs="Times New Roman"/>
          <w:sz w:val="24"/>
          <w:szCs w:val="24"/>
        </w:rPr>
        <w:t xml:space="preserve">создавать и редактировать операторов под уровнем администратора</w:t>
      </w:r>
      <w:r/>
    </w:p>
    <w:p>
      <w:pPr>
        <w:pStyle w:val="856"/>
        <w:ind w:left="0" w:right="0" w:firstLine="420"/>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сохранение в базу данных первоначальных сведений о плате;</w:t>
      </w:r>
      <w:r/>
    </w:p>
    <w:p>
      <w:pPr>
        <w:pStyle w:val="856"/>
        <w:ind w:left="0" w:right="0" w:firstLine="420"/>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возможность настройки и сохранения preset-а;</w:t>
      </w:r>
      <w:r/>
    </w:p>
    <w:p>
      <w:pPr>
        <w:pStyle w:val="856"/>
        <w:ind w:left="0" w:right="0" w:firstLine="420"/>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возможность выбора preset-а оператором;</w:t>
      </w:r>
      <w:r/>
    </w:p>
    <w:p>
      <w:pPr>
        <w:pStyle w:val="856"/>
        <w:ind w:left="0" w:right="0" w:firstLine="420"/>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разделение уровней доступа к функциям программы;</w:t>
      </w:r>
      <w:r/>
    </w:p>
    <w:p>
      <w:pPr>
        <w:pStyle w:val="856"/>
        <w:ind w:left="0" w:right="0" w:firstLine="420"/>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сохранения в базу данных полученных результатов после прошивки платы;</w:t>
      </w:r>
      <w:r/>
    </w:p>
    <w:p>
      <w:pPr>
        <w:pStyle w:val="856"/>
        <w:ind w:left="980" w:right="0" w:hanging="279"/>
        <w:spacing w:before="120" w:after="0" w:line="240" w:lineRule="auto"/>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работа с несколькими пультами одновременно;</w:t>
      </w:r>
      <w:r/>
    </w:p>
    <w:p>
      <w:pPr>
        <w:pStyle w:val="856"/>
        <w:jc w:val="left"/>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p>
    <w:p>
      <w:pPr>
        <w:pStyle w:val="856"/>
        <w:jc w:val="left"/>
      </w:pPr>
      <w:r>
        <w:rPr>
          <w:rFonts w:ascii="Times New Roman" w:hAnsi="Times New Roman" w:eastAsia="Times New Roman" w:cs="Times New Roman"/>
          <w:sz w:val="24"/>
          <w:szCs w:val="24"/>
        </w:rPr>
        <w:t xml:space="preserve">при закрытии</w:t>
      </w:r>
      <w:r/>
    </w:p>
    <w:p>
      <w:pPr>
        <w:pStyle w:val="856"/>
        <w:ind w:left="980" w:right="0" w:hanging="279"/>
        <w:spacing w:before="120" w:after="0" w:line="240" w:lineRule="auto"/>
      </w:pPr>
      <w:r>
        <w:rPr>
          <w:rFonts w:ascii="Times New Roman" w:hAnsi="Times New Roman" w:eastAsia="Times New Roman" w:cs="Times New Roman"/>
          <w:sz w:val="24"/>
          <w:szCs w:val="24"/>
        </w:rPr>
        <w:t xml:space="preserve">программы, сохраняются настройки программы;</w:t>
      </w:r>
      <w:r/>
    </w:p>
    <w:p>
      <w:pPr>
        <w:pStyle w:val="856"/>
        <w:jc w:val="left"/>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p>
    <w:p>
      <w:pPr>
        <w:pStyle w:val="856"/>
        <w:jc w:val="left"/>
      </w:pPr>
      <w:r>
        <w:rPr>
          <w:rFonts w:ascii="Times New Roman" w:hAnsi="Times New Roman" w:eastAsia="Times New Roman" w:cs="Times New Roman"/>
          <w:sz w:val="24"/>
          <w:szCs w:val="24"/>
        </w:rPr>
        <w:t xml:space="preserve">настройки базы данных,</w:t>
      </w:r>
      <w:r/>
    </w:p>
    <w:p>
      <w:pPr>
        <w:pStyle w:val="856"/>
        <w:ind w:left="980" w:right="0" w:hanging="279"/>
        <w:spacing w:before="120" w:after="0" w:line="240" w:lineRule="auto"/>
      </w:pPr>
      <w:r>
        <w:rPr>
          <w:rFonts w:ascii="Times New Roman" w:hAnsi="Times New Roman" w:eastAsia="Times New Roman" w:cs="Times New Roman"/>
          <w:sz w:val="24"/>
          <w:szCs w:val="24"/>
        </w:rPr>
        <w:t xml:space="preserve">под уровнем администратора;</w:t>
      </w:r>
      <w:r/>
    </w:p>
    <w:p>
      <w:pPr>
        <w:pStyle w:val="856"/>
        <w:jc w:val="left"/>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p>
    <w:p>
      <w:pPr>
        <w:pStyle w:val="856"/>
        <w:jc w:val="left"/>
      </w:pPr>
      <w:r>
        <w:rPr>
          <w:rFonts w:ascii="Times New Roman" w:hAnsi="Times New Roman" w:eastAsia="Times New Roman" w:cs="Times New Roman"/>
          <w:sz w:val="24"/>
          <w:szCs w:val="24"/>
        </w:rPr>
        <w:t xml:space="preserve">логирование всех</w:t>
      </w:r>
      <w:r/>
    </w:p>
    <w:p>
      <w:pPr>
        <w:pStyle w:val="856"/>
        <w:ind w:left="980" w:right="0" w:hanging="279"/>
        <w:spacing w:before="120" w:after="0" w:line="240" w:lineRule="auto"/>
      </w:pPr>
      <w:r>
        <w:rPr>
          <w:rFonts w:ascii="Times New Roman" w:hAnsi="Times New Roman" w:eastAsia="Times New Roman" w:cs="Times New Roman"/>
          <w:sz w:val="24"/>
          <w:szCs w:val="24"/>
        </w:rPr>
        <w:t xml:space="preserve">операторских действий в суточный лог файл;</w:t>
      </w:r>
      <w:r/>
    </w:p>
    <w:p>
      <w:pPr>
        <w:pStyle w:val="856"/>
        <w:ind w:left="420" w:right="0" w:firstLine="0"/>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5. Требования к квалификации и численности персонала</w:t>
      </w:r>
      <w:r/>
    </w:p>
    <w:p>
      <w:pPr>
        <w:pStyle w:val="856"/>
        <w:jc w:val="both"/>
      </w:pPr>
      <w:r>
        <w:rPr>
          <w:rFonts w:ascii="Times New Roman" w:hAnsi="Times New Roman" w:eastAsia="Times New Roman" w:cs="Times New Roman"/>
          <w:b/>
          <w:sz w:val="24"/>
          <w:szCs w:val="24"/>
        </w:rPr>
        <w:t xml:space="preserve">        </w:t>
        <w:tab/>
      </w:r>
      <w:r>
        <w:rPr>
          <w:rFonts w:ascii="Times New Roman" w:hAnsi="Times New Roman" w:eastAsia="Times New Roman" w:cs="Times New Roman"/>
          <w:sz w:val="24"/>
          <w:szCs w:val="24"/>
        </w:rPr>
        <w:t xml:space="preserve">Требуемое количество персонала для работы программы составляет 1 штатную единицу - оператор. В перечень задач, выполняемых оператором, должны входить:</w:t>
      </w:r>
      <w:r/>
    </w:p>
    <w:p>
      <w:pPr>
        <w:pStyle w:val="856"/>
        <w:jc w:val="both"/>
      </w:pPr>
      <w:r>
        <w:rPr>
          <w:rFonts w:ascii="Times New Roman" w:hAnsi="Times New Roman" w:eastAsia="Times New Roman" w:cs="Times New Roman"/>
          <w:sz w:val="24"/>
          <w:szCs w:val="24"/>
        </w:rPr>
        <w:t xml:space="preserve"> </w:t>
      </w:r>
      <w:r/>
    </w:p>
    <w:p>
      <w:pPr>
        <w:pStyle w:val="856"/>
        <w:ind w:left="0" w:right="0" w:firstLine="420"/>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задавать серийный номер платы сканером QR-кода;</w:t>
      </w:r>
      <w:r/>
    </w:p>
    <w:p>
      <w:pPr>
        <w:pStyle w:val="856"/>
        <w:ind w:left="0" w:right="0" w:firstLine="420"/>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выбирать необходимый preset;</w:t>
      </w:r>
      <w:r/>
    </w:p>
    <w:p>
      <w:pPr>
        <w:pStyle w:val="856"/>
        <w:ind w:left="0" w:right="0" w:firstLine="420"/>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работа с программой.</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6. Требования к информационным структурам и методам решения</w:t>
      </w:r>
      <w:r/>
    </w:p>
    <w:p>
      <w:pPr>
        <w:pStyle w:val="856"/>
        <w:jc w:val="both"/>
      </w:pPr>
      <w:r>
        <w:rPr>
          <w:rFonts w:ascii="Times New Roman" w:hAnsi="Times New Roman" w:eastAsia="Times New Roman" w:cs="Times New Roman"/>
          <w:b/>
          <w:sz w:val="28"/>
          <w:szCs w:val="28"/>
        </w:rPr>
        <w:t xml:space="preserve">     </w:t>
        <w:tab/>
      </w:r>
      <w:r>
        <w:rPr>
          <w:rFonts w:ascii="Times New Roman" w:hAnsi="Times New Roman" w:eastAsia="Times New Roman" w:cs="Times New Roman"/>
          <w:sz w:val="24"/>
          <w:szCs w:val="24"/>
        </w:rPr>
        <w:t xml:space="preserve">Программное обеспечение представляет из себя самостоятельное исполняемое приложение. Формат базы данных совместим с Firebird 3.0.x или младше.</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7.Требования к исходным кодам и языкам программирования</w:t>
      </w:r>
      <w:r/>
    </w:p>
    <w:p>
      <w:pPr>
        <w:pStyle w:val="856"/>
        <w:ind w:left="740" w:right="0" w:hanging="19"/>
        <w:jc w:val="both"/>
        <w:spacing w:before="120" w:after="0" w:line="240" w:lineRule="auto"/>
      </w:pPr>
      <w:r>
        <w:rPr>
          <w:rFonts w:ascii="Times New Roman" w:hAnsi="Times New Roman" w:eastAsia="Times New Roman" w:cs="Times New Roman"/>
          <w:sz w:val="20"/>
          <w:szCs w:val="20"/>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использование sourcetree для версионности кода;</w:t>
      </w:r>
      <w:r/>
    </w:p>
    <w:p>
      <w:pPr>
        <w:pStyle w:val="856"/>
        <w:ind w:left="740" w:right="0" w:hanging="19"/>
        <w:jc w:val="both"/>
        <w:spacing w:before="120" w:after="0" w:line="240" w:lineRule="auto"/>
      </w:pPr>
      <w:r>
        <w:rPr>
          <w:rFonts w:ascii="Times New Roman" w:hAnsi="Times New Roman" w:eastAsia="Times New Roman" w:cs="Times New Roman"/>
          <w:sz w:val="20"/>
          <w:szCs w:val="20"/>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использовать общепринятые правила написания кода.</w:t>
      </w:r>
      <w:r/>
    </w:p>
    <w:p>
      <w:pPr>
        <w:pStyle w:val="856"/>
        <w:ind w:left="20" w:right="0" w:firstLine="0"/>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8.Требования к системным программным средствам</w:t>
      </w:r>
      <w:r/>
    </w:p>
    <w:p>
      <w:pPr>
        <w:pStyle w:val="856"/>
        <w:jc w:val="both"/>
      </w:pPr>
      <w:r>
        <w:rPr>
          <w:rFonts w:ascii="Times New Roman" w:hAnsi="Times New Roman" w:eastAsia="Times New Roman" w:cs="Times New Roman"/>
          <w:sz w:val="24"/>
          <w:szCs w:val="24"/>
        </w:rPr>
        <w:t xml:space="preserve">        </w:t>
        <w:tab/>
        <w:t xml:space="preserve">Системные программные средства, используемые программой, должны быть представлены лицензионной локализованной профессиональной версией операционной системы от компании Microsoft не старше Windows 10 Pro.</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9. Требования к защите информации и программы</w:t>
      </w:r>
      <w:r/>
    </w:p>
    <w:p>
      <w:pPr>
        <w:pStyle w:val="856"/>
        <w:jc w:val="both"/>
      </w:pPr>
      <w:r>
        <w:rPr>
          <w:rFonts w:ascii="Times New Roman" w:hAnsi="Times New Roman" w:eastAsia="Times New Roman" w:cs="Times New Roman"/>
          <w:sz w:val="24"/>
          <w:szCs w:val="24"/>
        </w:rPr>
        <w:t xml:space="preserve">        </w:t>
        <w:tab/>
        <w:t xml:space="preserve">В программе должен быть обеспечен многоуровневый доступ к различным функциям программы:</w:t>
      </w:r>
      <w:r/>
    </w:p>
    <w:p>
      <w:pPr>
        <w:pStyle w:val="856"/>
        <w:ind w:left="1080" w:right="0" w:hanging="359"/>
        <w:jc w:val="both"/>
      </w:pPr>
      <w:r>
        <w:rPr>
          <w:rFonts w:ascii="Times New Roman" w:hAnsi="Times New Roman" w:eastAsia="Times New Roman" w:cs="Times New Roman"/>
          <w:sz w:val="24"/>
          <w:szCs w:val="24"/>
        </w:rPr>
        <w:t xml:space="preserve">1)</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Уровень оператора, котором доступны следующие функции:</w:t>
      </w:r>
      <w:r/>
    </w:p>
    <w:p>
      <w:pPr>
        <w:pStyle w:val="856"/>
        <w:ind w:left="720" w:right="0" w:firstLine="0"/>
        <w:jc w:val="both"/>
      </w:pPr>
      <w:r>
        <w:rPr>
          <w:rFonts w:ascii="Times New Roman" w:hAnsi="Times New Roman" w:eastAsia="Times New Roman" w:cs="Times New Roman"/>
          <w:sz w:val="24"/>
          <w:szCs w:val="24"/>
        </w:rPr>
        <w:t xml:space="preserve"> </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возможность функции записи серийного номера;</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выбор preset-а;</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запуск установки прошивки.</w:t>
      </w:r>
      <w:r/>
    </w:p>
    <w:p>
      <w:pPr>
        <w:pStyle w:val="856"/>
        <w:ind w:left="1080" w:right="0" w:hanging="359"/>
        <w:jc w:val="both"/>
      </w:pPr>
      <w:r>
        <w:rPr>
          <w:rFonts w:ascii="Times New Roman" w:hAnsi="Times New Roman" w:eastAsia="Times New Roman" w:cs="Times New Roman"/>
          <w:sz w:val="24"/>
          <w:szCs w:val="24"/>
        </w:rPr>
        <w:t xml:space="preserve">2)</w:t>
      </w:r>
      <w:r>
        <w:rPr>
          <w:rFonts w:ascii="Times New Roman" w:hAnsi="Times New Roman" w:eastAsia="Times New Roman" w:cs="Times New Roman"/>
          <w:sz w:val="14"/>
          <w:szCs w:val="14"/>
        </w:rPr>
        <w:t xml:space="preserve">  </w:t>
        <w:tab/>
      </w:r>
      <w:r>
        <w:rPr>
          <w:rFonts w:ascii="Times New Roman" w:hAnsi="Times New Roman" w:eastAsia="Times New Roman" w:cs="Times New Roman"/>
          <w:sz w:val="24"/>
          <w:szCs w:val="24"/>
        </w:rPr>
        <w:t xml:space="preserve">Уровень администратора, в котором доступны следующие функции:</w:t>
      </w:r>
      <w:r/>
    </w:p>
    <w:p>
      <w:pPr>
        <w:pStyle w:val="856"/>
        <w:ind w:left="720" w:right="0" w:firstLine="0"/>
        <w:jc w:val="both"/>
      </w:pPr>
      <w:r>
        <w:rPr>
          <w:rFonts w:ascii="Times New Roman" w:hAnsi="Times New Roman" w:eastAsia="Times New Roman" w:cs="Times New Roman"/>
          <w:sz w:val="24"/>
          <w:szCs w:val="24"/>
        </w:rPr>
        <w:t xml:space="preserve"> </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возможность добавлять, редактировать операторов;</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создание, редактирование preset-ов;</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добавление preset-ов в базу данных;</w:t>
      </w:r>
      <w:r/>
    </w:p>
    <w:p>
      <w:pPr>
        <w:pStyle w:val="856"/>
        <w:ind w:left="1360" w:right="0" w:hanging="359"/>
        <w:jc w:val="both"/>
      </w:pPr>
      <w:r>
        <w:rPr>
          <w:rFonts w:ascii="Times New Roman" w:hAnsi="Times New Roman" w:eastAsia="Times New Roman" w:cs="Times New Roman"/>
          <w:sz w:val="24"/>
          <w:szCs w:val="24"/>
        </w:rPr>
        <w:t xml:space="preserve">·</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 xml:space="preserve">настройка базы данных.</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10. Пользовательский интерфейс</w:t>
      </w:r>
      <w:r/>
    </w:p>
    <w:p>
      <w:pPr>
        <w:pStyle w:val="856"/>
        <w:jc w:val="both"/>
      </w:pPr>
      <w:r>
        <w:rPr>
          <w:rFonts w:ascii="Times New Roman" w:hAnsi="Times New Roman" w:eastAsia="Times New Roman" w:cs="Times New Roman"/>
          <w:b/>
          <w:sz w:val="24"/>
          <w:szCs w:val="24"/>
        </w:rPr>
        <w:t xml:space="preserve"> </w:t>
      </w:r>
      <w:r/>
    </w:p>
    <w:p>
      <w:pPr>
        <w:pStyle w:val="856"/>
        <w:jc w:val="both"/>
      </w:pPr>
      <w:r>
        <w:rPr>
          <w:rFonts w:ascii="Times New Roman" w:hAnsi="Times New Roman" w:eastAsia="Times New Roman" w:cs="Times New Roman"/>
          <w:b/>
          <w:sz w:val="24"/>
          <w:szCs w:val="24"/>
        </w:rPr>
        <w:t xml:space="preserve">        </w:t>
        <w:tab/>
      </w:r>
      <w:r>
        <w:rPr>
          <w:rFonts w:ascii="Times New Roman" w:hAnsi="Times New Roman" w:eastAsia="Times New Roman" w:cs="Times New Roman"/>
          <w:sz w:val="24"/>
          <w:szCs w:val="24"/>
        </w:rPr>
        <w:t xml:space="preserve">Интерфейс программы должен быть интуитивно понятным.</w:t>
      </w:r>
      <w:r/>
    </w:p>
    <w:p>
      <w:pPr>
        <w:pStyle w:val="856"/>
        <w:jc w:val="both"/>
      </w:pPr>
      <w:r>
        <w:rPr>
          <w:rFonts w:ascii="Times New Roman" w:hAnsi="Times New Roman" w:eastAsia="Times New Roman" w:cs="Times New Roman"/>
          <w:sz w:val="24"/>
          <w:szCs w:val="24"/>
        </w:rPr>
        <w:t xml:space="preserve"> </w:t>
      </w: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pPr>
      <w:r>
        <w:rPr>
          <w:rFonts w:ascii="Times New Roman" w:hAnsi="Times New Roman" w:eastAsia="Times New Roman" w:cs="Times New Roman"/>
          <w:sz w:val="24"/>
          <w:szCs w:val="24"/>
        </w:rPr>
        <w:t xml:space="preserve">10.1 При запуске ПО должен быть выбор авторизации пользователя, при неудачном входе должно выводить сообщение об ошибке.</w:t>
      </w:r>
      <w:r/>
    </w:p>
    <w:p>
      <w:pPr>
        <w:pStyle w:val="856"/>
        <w:jc w:val="center"/>
      </w:pPr>
      <w:r>
        <w:rPr>
          <w:rFonts w:ascii="Times New Roman" w:hAnsi="Times New Roman" w:eastAsia="Times New Roman" w:cs="Times New Roman"/>
          <w:sz w:val="24"/>
          <w:szCs w:val="24"/>
        </w:rPr>
        <w:t xml:space="preserve"> </w:t>
      </w:r>
      <w:r>
        <mc:AlternateContent>
          <mc:Choice Requires="wpg">
            <w:drawing>
              <wp:inline xmlns:wp="http://schemas.openxmlformats.org/drawingml/2006/wordprocessingDrawing" distT="0" distB="0" distL="0" distR="0">
                <wp:extent cx="5731550" cy="3086282"/>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35352" name="image2.png"/>
                        <pic:cNvPicPr>
                          <a:picLocks noChangeAspect="1"/>
                        </pic:cNvPicPr>
                        <pic:nvPr/>
                      </pic:nvPicPr>
                      <pic:blipFill>
                        <a:blip>
                          <a:alphaModFix amt="100000"/>
                          <a:lum bright="0" contrast="0"/>
                        </a:blip>
                        <a:stretch/>
                      </pic:blipFill>
                      <pic:spPr bwMode="auto">
                        <a:xfrm>
                          <a:off x="0" y="0"/>
                          <a:ext cx="5731549" cy="3086281"/>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1.30pt;height:243.01pt;mso-wrap-distance-left:0.00pt;mso-wrap-distance-top:0.00pt;mso-wrap-distance-right:0.00pt;mso-wrap-distance-bottom:0.00pt;" stroked="false">
                <v:path textboxrect="0,0,0,0"/>
              </v:shape>
            </w:pict>
          </mc:Fallback>
        </mc:AlternateContent>
      </w:r>
      <w:r/>
    </w:p>
    <w:p>
      <w:pPr>
        <w:pStyle w:val="856"/>
        <w:jc w:val="center"/>
      </w:pPr>
      <w:r>
        <w:rPr>
          <w:rFonts w:ascii="Times New Roman" w:hAnsi="Times New Roman" w:eastAsia="Times New Roman" w:cs="Times New Roman"/>
          <w:sz w:val="24"/>
          <w:szCs w:val="24"/>
        </w:rPr>
        <w:t xml:space="preserve">Рисунок 1 Авторизация пользователей</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b/>
          <w:sz w:val="24"/>
          <w:szCs w:val="24"/>
        </w:rPr>
        <w:t xml:space="preserve">10.2 При успешной авторизации оператором</w:t>
      </w:r>
      <w:r/>
    </w:p>
    <w:p>
      <w:pPr>
        <w:pStyle w:val="856"/>
        <w:jc w:val="both"/>
      </w:pPr>
      <w:r>
        <w:rPr>
          <w:rFonts w:ascii="Times New Roman" w:hAnsi="Times New Roman" w:eastAsia="Times New Roman" w:cs="Times New Roman"/>
          <w:sz w:val="24"/>
          <w:szCs w:val="24"/>
        </w:rPr>
        <w:t xml:space="preserve">Если авторизация прошла успешно, оператору становятся доступны функции взаимодействия с платой.</w:t>
      </w:r>
      <w:r/>
    </w:p>
    <w:p>
      <w:pPr>
        <w:pStyle w:val="856"/>
        <w:jc w:val="center"/>
      </w:pPr>
      <w:r>
        <mc:AlternateContent>
          <mc:Choice Requires="wpg">
            <w:drawing>
              <wp:inline xmlns:wp="http://schemas.openxmlformats.org/drawingml/2006/wordprocessingDrawing" distT="0" distB="0" distL="0" distR="0">
                <wp:extent cx="5731550" cy="553714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92396" name="image5.png"/>
                        <pic:cNvPicPr>
                          <a:picLocks noChangeAspect="1"/>
                        </pic:cNvPicPr>
                        <pic:nvPr/>
                      </pic:nvPicPr>
                      <pic:blipFill>
                        <a:blip>
                          <a:alphaModFix amt="100000"/>
                          <a:lum bright="0" contrast="0"/>
                        </a:blip>
                        <a:stretch/>
                      </pic:blipFill>
                      <pic:spPr bwMode="auto">
                        <a:xfrm>
                          <a:off x="0" y="0"/>
                          <a:ext cx="5731549" cy="5537148"/>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1.30pt;height:436.00pt;mso-wrap-distance-left:0.00pt;mso-wrap-distance-top:0.00pt;mso-wrap-distance-right:0.00pt;mso-wrap-distance-bottom:0.00pt;" stroked="false">
                <v:path textboxrect="0,0,0,0"/>
              </v:shape>
            </w:pict>
          </mc:Fallback>
        </mc:AlternateContent>
      </w:r>
      <w:r/>
    </w:p>
    <w:p>
      <w:pPr>
        <w:pStyle w:val="856"/>
        <w:jc w:val="center"/>
      </w:pPr>
      <w:r>
        <w:rPr>
          <w:rFonts w:ascii="Times New Roman" w:hAnsi="Times New Roman" w:eastAsia="Times New Roman" w:cs="Times New Roman"/>
          <w:sz w:val="24"/>
          <w:szCs w:val="24"/>
        </w:rPr>
        <w:t xml:space="preserve">Рисунок 2 Окно оператора</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sz w:val="24"/>
          <w:szCs w:val="24"/>
        </w:rPr>
        <w:t xml:space="preserve">        </w:t>
        <w:tab/>
        <w:t xml:space="preserve">Кнопка «Начать» - запуск установки “боевой” прошивки, при успешных состояниях «Установка платы» и «Серий номер», либо на кнопке “Старт” физического КПА.</w:t>
      </w:r>
      <w:r/>
    </w:p>
    <w:p>
      <w:pPr>
        <w:pStyle w:val="856"/>
        <w:jc w:val="both"/>
      </w:pPr>
      <w:r>
        <w:rPr>
          <w:rFonts w:ascii="Times New Roman" w:hAnsi="Times New Roman" w:eastAsia="Times New Roman" w:cs="Times New Roman"/>
          <w:sz w:val="24"/>
          <w:szCs w:val="24"/>
        </w:rPr>
        <w:t xml:space="preserve">        </w:t>
        <w:tab/>
        <w:t xml:space="preserve">В поле «Лог» выводится текущий лог программы.</w:t>
      </w:r>
      <w:r/>
    </w:p>
    <w:p>
      <w:pPr>
        <w:pStyle w:val="856"/>
        <w:jc w:val="both"/>
      </w:pPr>
      <w:r>
        <w:rPr>
          <w:rFonts w:ascii="Times New Roman" w:hAnsi="Times New Roman" w:eastAsia="Times New Roman" w:cs="Times New Roman"/>
          <w:sz w:val="24"/>
          <w:szCs w:val="24"/>
        </w:rPr>
        <w:t xml:space="preserve">        </w:t>
        <w:tab/>
        <w:t xml:space="preserve">Также в ПО можно указывать количество слотов, при увеличении будут добавляться дополнительные поля, при уменьшении - удалятся.</w:t>
      </w:r>
      <w:r/>
    </w:p>
    <w:p>
      <w:pPr>
        <w:pStyle w:val="856"/>
        <w:jc w:val="both"/>
      </w:pPr>
      <w:r>
        <w:rPr>
          <w:rFonts w:ascii="Times New Roman" w:hAnsi="Times New Roman" w:eastAsia="Times New Roman" w:cs="Times New Roman"/>
          <w:sz w:val="24"/>
          <w:szCs w:val="24"/>
        </w:rPr>
        <w:t xml:space="preserve">        </w:t>
        <w:tab/>
        <w:t xml:space="preserve">При сканировании QR кода платы «Серийный номер» прописывается автоматически.</w:t>
      </w:r>
      <w:r/>
    </w:p>
    <w:p>
      <w:pPr>
        <w:pStyle w:val="856"/>
        <w:jc w:val="both"/>
      </w:pPr>
      <w:r>
        <w:rPr>
          <w:rFonts w:ascii="Times New Roman" w:hAnsi="Times New Roman" w:eastAsia="Times New Roman" w:cs="Times New Roman"/>
          <w:sz w:val="24"/>
          <w:szCs w:val="24"/>
        </w:rPr>
        <w:tab/>
        <w:t xml:space="preserve">Если содержится только серийный номер платы, то прописывать 02.03.</w:t>
      </w:r>
      <w:r/>
    </w:p>
    <w:p>
      <w:pPr>
        <w:pStyle w:val="856"/>
        <w:jc w:val="both"/>
      </w:pPr>
      <w:r>
        <w:rPr>
          <w:rFonts w:ascii="Times New Roman" w:hAnsi="Times New Roman" w:eastAsia="Times New Roman" w:cs="Times New Roman"/>
          <w:sz w:val="24"/>
          <w:szCs w:val="24"/>
        </w:rPr>
        <w:t xml:space="preserve">        </w:t>
        <w:tab/>
        <w:t xml:space="preserve">При ошибках на любом из уровней, все действия записываются в базу данных.</w:t>
      </w:r>
      <w:r/>
    </w:p>
    <w:p>
      <w:pPr>
        <w:pStyle w:val="856"/>
        <w:jc w:val="both"/>
      </w:pPr>
      <w:r>
        <w:rPr>
          <w:rFonts w:ascii="Times New Roman" w:hAnsi="Times New Roman" w:eastAsia="Times New Roman" w:cs="Times New Roman"/>
          <w:sz w:val="24"/>
          <w:szCs w:val="24"/>
        </w:rPr>
        <w:t xml:space="preserve">        </w:t>
        <w:tab/>
        <w:t xml:space="preserve">Рядом с кнопкой начать добавить кнопку сбросить для отмены введенного серийного номера.</w:t>
      </w:r>
      <w:r/>
    </w:p>
    <w:p>
      <w:pPr>
        <w:pStyle w:val="856"/>
        <w:jc w:val="both"/>
        <w:rPr>
          <w:ins w:id="0" w:author="Евгений Туков" w:date="2022-03-28T09:27:15Z"/>
        </w:rPr>
      </w:pPr>
      <w:r>
        <w:rPr>
          <w:rFonts w:ascii="Times New Roman" w:hAnsi="Times New Roman" w:eastAsia="Times New Roman" w:cs="Times New Roman"/>
          <w:sz w:val="24"/>
          <w:szCs w:val="24"/>
        </w:rPr>
        <w:t xml:space="preserve">Все серийные номера должны быть одного типа К или без К. Если тип платы отличается, </w:t>
      </w:r>
      <w:ins w:id="1" w:author="Евгений Туков" w:date="2022-03-28T09:27:15Z">
        <w:r/>
      </w:ins>
    </w:p>
    <w:p>
      <w:pPr>
        <w:pStyle w:val="856"/>
        <w:jc w:val="both"/>
        <w:rPr>
          <w:ins w:id="2" w:author="Евгений Туков" w:date="2022-03-28T09:27:15Z"/>
        </w:rPr>
      </w:pPr>
      <w:r>
        <w:rPr>
          <w:rFonts w:ascii="Times New Roman" w:hAnsi="Times New Roman" w:eastAsia="Times New Roman" w:cs="Times New Roman"/>
          <w:sz w:val="24"/>
          <w:szCs w:val="24"/>
        </w:rPr>
        <w:t xml:space="preserve">При полный пресетах при сканирова</w:t>
      </w:r>
      <w:r>
        <w:rPr>
          <w:rFonts w:ascii="Times New Roman" w:hAnsi="Times New Roman" w:eastAsia="Times New Roman" w:cs="Times New Roman"/>
          <w:sz w:val="24"/>
          <w:szCs w:val="24"/>
        </w:rPr>
        <w:t xml:space="preserve">нии серийного номера проверять наличие его в базе. Если обнаружился, то берём последнюю информацию и показать доп окно с информацией вида: “Плата с таким то номером была проверена успешна или не успешна  ранее такого-то числа. Вы хотите проверить ещё раз?”</w:t>
      </w:r>
      <w:ins w:id="3" w:author="Евгений Туков" w:date="2022-03-28T09:27:15Z">
        <w:r/>
      </w:ins>
    </w:p>
    <w:p>
      <w:pPr>
        <w:pStyle w:val="856"/>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trike/>
          <w:sz w:val="24"/>
          <w:szCs w:val="24"/>
          <w:rPrChange w:id="4" w:author="Евгений Туков" w:date="2022-03-28T09:05:55Z">
            <w:rPr/>
          </w:rPrChange>
        </w:rPr>
        <w:t xml:space="preserve">  </w:t>
        <w:tab/>
        <w:t xml:space="preserve">Выбор прошивки задаёт администратор, оператор не имеет такой функции.</w:t>
      </w:r>
      <w:r/>
    </w:p>
    <w:p>
      <w:pPr>
        <w:pStyle w:val="856"/>
        <w:jc w:val="both"/>
      </w:pPr>
      <w:r>
        <w:rPr>
          <w:rFonts w:ascii="Times New Roman" w:hAnsi="Times New Roman" w:eastAsia="Times New Roman" w:cs="Times New Roman"/>
          <w:sz w:val="24"/>
          <w:szCs w:val="24"/>
        </w:rPr>
        <w:t xml:space="preserve"> </w:t>
      </w:r>
      <w:r/>
    </w:p>
    <w:p>
      <w:pPr>
        <w:pStyle w:val="856"/>
        <w:ind w:left="0" w:right="0" w:firstLine="720"/>
        <w:jc w:val="both"/>
      </w:pPr>
      <w:ins w:id="5" w:author="Евгений Туков" w:date="2022-03-28T09:26:47Z">
        <w:r>
          <w:rPr>
            <w:rFonts w:ascii="Times New Roman" w:hAnsi="Times New Roman" w:eastAsia="Times New Roman" w:cs="Times New Roman"/>
            <w:sz w:val="24"/>
            <w:szCs w:val="24"/>
          </w:rPr>
          <w:t xml:space="preserve">!!! ДОП. функционал. </w:t>
        </w:r>
      </w:ins>
      <w:r/>
    </w:p>
    <w:p>
      <w:pPr>
        <w:pStyle w:val="856"/>
        <w:ind w:left="0" w:right="0" w:firstLine="720"/>
        <w:jc w:val="both"/>
        <w:rPr>
          <w:ins w:id="6" w:author="Евгений Туков" w:date="2022-03-28T09:26:47Z"/>
        </w:rPr>
      </w:pPr>
      <w:r>
        <w:rPr>
          <w:rFonts w:ascii="Times New Roman" w:hAnsi="Times New Roman" w:eastAsia="Times New Roman" w:cs="Times New Roman"/>
          <w:sz w:val="24"/>
          <w:szCs w:val="24"/>
        </w:rPr>
        <w:t xml:space="preserve">По плану имеются 4 ресета (СМТ-Смарт, СМТ-Смарт К, СМТ-Смарт прошивка поевой, СМТ-Смарт К прошивка поевой).</w:t>
      </w:r>
      <w:ins w:id="7" w:author="Евгений Туков" w:date="2022-03-28T09:26:47Z">
        <w:r/>
      </w:ins>
    </w:p>
    <w:p>
      <w:pPr>
        <w:pStyle w:val="856"/>
        <w:ind w:left="0" w:right="0" w:firstLine="720"/>
        <w:jc w:val="both"/>
        <w:rPr>
          <w:ins w:id="8" w:author="Евгений Туков" w:date="2022-03-28T09:26:47Z"/>
        </w:rPr>
      </w:pPr>
      <w:r>
        <w:rPr>
          <w:rFonts w:ascii="Times New Roman" w:hAnsi="Times New Roman" w:eastAsia="Times New Roman" w:cs="Times New Roman"/>
          <w:sz w:val="24"/>
          <w:szCs w:val="24"/>
        </w:rPr>
        <w:t xml:space="preserve">Если выбран пресет перепрошивки, то после сканирования проверить верность на К или без К и проверить успешной проверки этой платы через КПА.</w:t>
      </w:r>
      <w:ins w:id="9" w:author="Евгений Туков" w:date="2022-03-28T09:26:47Z">
        <w:r/>
      </w:ins>
    </w:p>
    <w:p>
      <w:pPr>
        <w:pStyle w:val="856"/>
        <w:ind w:left="0" w:right="0" w:firstLine="720"/>
        <w:jc w:val="both"/>
        <w:rPr>
          <w:ins w:id="10" w:author="Евгений Туков" w:date="2022-03-28T09:26:47Z"/>
        </w:rPr>
      </w:pPr>
      <w:r>
        <w:rPr>
          <w:rFonts w:ascii="Times New Roman" w:hAnsi="Times New Roman" w:eastAsia="Times New Roman" w:cs="Times New Roman"/>
          <w:sz w:val="24"/>
          <w:szCs w:val="24"/>
        </w:rPr>
        <w:t xml:space="preserve">Если выбран пресет полной проверки то по серийному номеру платы проверить и переправить скрипт на К или без К.</w:t>
      </w:r>
      <w:ins w:id="11" w:author="Евгений Туков" w:date="2022-03-28T09:26:47Z">
        <w:r/>
      </w:ins>
    </w:p>
    <w:p>
      <w:pPr>
        <w:pStyle w:val="856"/>
        <w:jc w:val="both"/>
        <w:rPr>
          <w:ins w:id="12" w:author="Евгений Туков" w:date="2022-03-28T09:26:47Z"/>
          <w:rFonts w:ascii="Times New Roman" w:hAnsi="Times New Roman" w:eastAsia="Times New Roman" w:cs="Times New Roman"/>
          <w:sz w:val="24"/>
          <w:szCs w:val="24"/>
        </w:rPr>
      </w:pPr>
      <w:r>
        <w:rPr>
          <w:rFonts w:ascii="Times New Roman" w:hAnsi="Times New Roman" w:eastAsia="Times New Roman" w:cs="Times New Roman"/>
          <w:sz w:val="24"/>
          <w:szCs w:val="24"/>
        </w:rPr>
      </w:r>
      <w:ins w:id="13" w:author="Евгений Туков" w:date="2022-03-28T09:26:47Z">
        <w:r>
          <w:rPr>
            <w:rFonts w:ascii="Times New Roman" w:hAnsi="Times New Roman" w:eastAsia="Times New Roman" w:cs="Times New Roman"/>
            <w:sz w:val="24"/>
            <w:szCs w:val="24"/>
          </w:rPr>
        </w:r>
      </w:ins>
      <w:ins w:id="14" w:author="Евгений Туков" w:date="2022-03-28T09:26:47Z">
        <w:r>
          <w:rPr>
            <w:rFonts w:ascii="Times New Roman" w:hAnsi="Times New Roman" w:eastAsia="Times New Roman" w:cs="Times New Roman"/>
            <w:sz w:val="24"/>
            <w:szCs w:val="24"/>
          </w:rPr>
        </w:r>
      </w:ins>
    </w:p>
    <w:p>
      <w:pPr>
        <w:pStyle w:val="856"/>
        <w:numPr>
          <w:ilvl w:val="0"/>
          <w:numId w:val="3"/>
        </w:numPr>
        <w:ind w:left="720" w:right="0" w:hanging="359"/>
        <w:jc w:val="both"/>
        <w:rPr>
          <w:ins w:id="15" w:author="Евгений Туков" w:date="2022-03-28T09:26:47Z"/>
        </w:rPr>
      </w:pPr>
      <w:r>
        <w:rPr>
          <w:rFonts w:ascii="Times New Roman" w:hAnsi="Times New Roman" w:eastAsia="Times New Roman" w:cs="Times New Roman"/>
          <w:sz w:val="24"/>
          <w:szCs w:val="24"/>
        </w:rPr>
        <w:t xml:space="preserve">Добавить центральную к</w:t>
      </w:r>
      <w:r>
        <w:rPr>
          <w:rFonts w:ascii="Times New Roman" w:hAnsi="Times New Roman" w:eastAsia="Times New Roman" w:cs="Times New Roman"/>
          <w:sz w:val="24"/>
          <w:szCs w:val="24"/>
        </w:rPr>
        <w:t xml:space="preserve">нопку по вводу серийников. Анализировать в какой КПА воткнул оператор. После установки платы снова ждём сканирование серийника. Оператор может после установки платы нажать на кнопку СТАРТ на КПА. Имеется кнопка отмены если плат для сканирования больше нет.</w:t>
      </w:r>
      <w:ins w:id="16" w:author="Евгений Туков" w:date="2022-03-28T09:26:47Z">
        <w:r/>
      </w:ins>
    </w:p>
    <w:p>
      <w:pPr>
        <w:pStyle w:val="856"/>
        <w:numPr>
          <w:ilvl w:val="0"/>
          <w:numId w:val="3"/>
        </w:numPr>
        <w:ind w:left="720" w:right="0" w:hanging="359"/>
        <w:jc w:val="both"/>
        <w:rPr>
          <w:ins w:id="17" w:author="Евгений Туков" w:date="2022-03-28T09:26:47Z"/>
        </w:rPr>
      </w:pPr>
      <w:r>
        <w:rPr>
          <w:rFonts w:ascii="Times New Roman" w:hAnsi="Times New Roman" w:eastAsia="Times New Roman" w:cs="Times New Roman"/>
          <w:sz w:val="24"/>
          <w:szCs w:val="24"/>
          <w:rPrChange w:id="18" w:author="Евгений Туков" w:date="2022-03-28T09:26:47Z">
            <w:rPr/>
          </w:rPrChange>
        </w:rPr>
        <w:t xml:space="preserve">Номер ком порта сделать не редактируемым. Только под доступом администратора.</w:t>
      </w:r>
      <w:ins w:id="19" w:author="Евгений Туков" w:date="2022-03-28T09:26:47Z">
        <w:r/>
      </w:ins>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pPr>
      <w:r>
        <w:rPr>
          <w:rFonts w:ascii="Times New Roman" w:hAnsi="Times New Roman" w:eastAsia="Times New Roman" w:cs="Times New Roman"/>
          <w:b/>
          <w:sz w:val="24"/>
          <w:szCs w:val="24"/>
        </w:rPr>
        <w:t xml:space="preserve">10.3 При успешной авторизации администратором</w:t>
      </w:r>
      <w:r/>
    </w:p>
    <w:p>
      <w:pPr>
        <w:pStyle w:val="856"/>
        <w:jc w:val="center"/>
      </w:pPr>
      <w:r>
        <w:rPr>
          <w:rFonts w:ascii="Times New Roman" w:hAnsi="Times New Roman" w:eastAsia="Times New Roman" w:cs="Times New Roman"/>
          <w:sz w:val="24"/>
          <w:szCs w:val="24"/>
        </w:rPr>
        <w:t xml:space="preserve"> </w:t>
      </w:r>
      <w:r>
        <mc:AlternateContent>
          <mc:Choice Requires="wpg">
            <w:drawing>
              <wp:inline xmlns:wp="http://schemas.openxmlformats.org/drawingml/2006/wordprocessingDrawing" distT="0" distB="0" distL="0" distR="0">
                <wp:extent cx="5731550" cy="575313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46362" name="image3.png"/>
                        <pic:cNvPicPr>
                          <a:picLocks noChangeAspect="1"/>
                        </pic:cNvPicPr>
                        <pic:nvPr/>
                      </pic:nvPicPr>
                      <pic:blipFill>
                        <a:blip>
                          <a:alphaModFix amt="100000"/>
                          <a:lum bright="0" contrast="0"/>
                        </a:blip>
                        <a:stretch/>
                      </pic:blipFill>
                      <pic:spPr bwMode="auto">
                        <a:xfrm>
                          <a:off x="0" y="0"/>
                          <a:ext cx="5731549" cy="5753129"/>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1.30pt;height:453.00pt;mso-wrap-distance-left:0.00pt;mso-wrap-distance-top:0.00pt;mso-wrap-distance-right:0.00pt;mso-wrap-distance-bottom:0.00pt;" stroked="false">
                <v:path textboxrect="0,0,0,0"/>
              </v:shape>
            </w:pict>
          </mc:Fallback>
        </mc:AlternateContent>
      </w:r>
      <w:r/>
    </w:p>
    <w:p>
      <w:pPr>
        <w:pStyle w:val="856"/>
        <w:jc w:val="center"/>
      </w:pPr>
      <w:r>
        <w:rPr>
          <w:rFonts w:ascii="Times New Roman" w:hAnsi="Times New Roman" w:eastAsia="Times New Roman" w:cs="Times New Roman"/>
          <w:sz w:val="24"/>
          <w:szCs w:val="24"/>
        </w:rPr>
        <w:t xml:space="preserve">Рисунок 3 Окно администратора</w:t>
      </w:r>
      <w:r/>
    </w:p>
    <w:p>
      <w:pPr>
        <w:pStyle w:val="856"/>
        <w:jc w:val="both"/>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sz w:val="24"/>
          <w:szCs w:val="24"/>
        </w:rPr>
        <w:t xml:space="preserve">        </w:t>
        <w:tab/>
        <w:t xml:space="preserve">Если авторизации администратором прошла успешно, к основному рабочему окну добавляется вкладка «Настройки», где пользователь может настраивать preset-ы.</w:t>
      </w:r>
      <w:r/>
    </w:p>
    <w:p>
      <w:pPr>
        <w:pStyle w:val="856"/>
        <w:ind w:left="0" w:right="0" w:firstLine="720"/>
        <w:jc w:val="both"/>
      </w:pPr>
      <w:r>
        <w:rPr>
          <w:rFonts w:ascii="Times New Roman" w:hAnsi="Times New Roman" w:eastAsia="Times New Roman" w:cs="Times New Roman"/>
          <w:sz w:val="24"/>
          <w:szCs w:val="24"/>
        </w:rPr>
        <w:t xml:space="preserve">Также «Выбор прошивки» представлен выпадающим списком, который составлен на основе заранее созданных прошивок и взятых из базы данных.</w:t>
      </w:r>
      <w:r/>
    </w:p>
    <w:p>
      <w:pPr>
        <w:pStyle w:val="856"/>
        <w:ind w:left="0" w:right="0" w:firstLine="720"/>
        <w:jc w:val="both"/>
      </w:pPr>
      <w:r>
        <w:rPr>
          <w:rFonts w:ascii="Times New Roman" w:hAnsi="Times New Roman" w:eastAsia="Times New Roman" w:cs="Times New Roman"/>
          <w:sz w:val="24"/>
          <w:szCs w:val="24"/>
        </w:rPr>
        <w:t xml:space="preserve">При неуспешной проверки написать Неуспешно Код 5.4. </w:t>
      </w:r>
      <w:r/>
    </w:p>
    <w:p>
      <w:pPr>
        <w:pStyle w:val="856"/>
        <w:jc w:val="center"/>
      </w:pPr>
      <w:r>
        <mc:AlternateContent>
          <mc:Choice Requires="wpg">
            <w:drawing>
              <wp:inline xmlns:wp="http://schemas.openxmlformats.org/drawingml/2006/wordprocessingDrawing" distT="0" distB="0" distL="0" distR="0">
                <wp:extent cx="5731550" cy="3162269"/>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81548" name="image8.png"/>
                        <pic:cNvPicPr>
                          <a:picLocks noChangeAspect="1"/>
                        </pic:cNvPicPr>
                        <pic:nvPr/>
                      </pic:nvPicPr>
                      <pic:blipFill>
                        <a:blip>
                          <a:alphaModFix amt="100000"/>
                          <a:lum bright="0" contrast="0"/>
                        </a:blip>
                        <a:stretch/>
                      </pic:blipFill>
                      <pic:spPr bwMode="auto">
                        <a:xfrm>
                          <a:off x="0" y="0"/>
                          <a:ext cx="5731549" cy="3162268"/>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1.30pt;height:249.00pt;mso-wrap-distance-left:0.00pt;mso-wrap-distance-top:0.00pt;mso-wrap-distance-right:0.00pt;mso-wrap-distance-bottom:0.00pt;" stroked="false">
                <v:path textboxrect="0,0,0,0"/>
              </v:shape>
            </w:pict>
          </mc:Fallback>
        </mc:AlternateContent>
      </w:r>
      <w:r/>
    </w:p>
    <w:p>
      <w:pPr>
        <w:pStyle w:val="856"/>
        <w:jc w:val="center"/>
      </w:pPr>
      <w:r>
        <w:rPr>
          <w:rFonts w:ascii="Times New Roman" w:hAnsi="Times New Roman" w:eastAsia="Times New Roman" w:cs="Times New Roman"/>
          <w:sz w:val="24"/>
          <w:szCs w:val="24"/>
        </w:rPr>
        <w:t xml:space="preserve">Рисунок 4 Окно Настройки</w:t>
      </w:r>
      <w:r/>
    </w:p>
    <w:p>
      <w:pPr>
        <w:pStyle w:val="856"/>
        <w:jc w:val="center"/>
      </w:pPr>
      <w:r>
        <w:rPr>
          <w:rFonts w:ascii="Times New Roman" w:hAnsi="Times New Roman" w:eastAsia="Times New Roman" w:cs="Times New Roman"/>
          <w:sz w:val="24"/>
          <w:szCs w:val="24"/>
        </w:rPr>
        <w:t xml:space="preserve"> </w:t>
      </w:r>
      <w:r/>
    </w:p>
    <w:p>
      <w:pPr>
        <w:pStyle w:val="856"/>
        <w:jc w:val="both"/>
      </w:pPr>
      <w:r>
        <w:rPr>
          <w:rFonts w:ascii="Times New Roman" w:hAnsi="Times New Roman" w:eastAsia="Times New Roman" w:cs="Times New Roman"/>
          <w:sz w:val="24"/>
          <w:szCs w:val="24"/>
        </w:rPr>
        <w:t xml:space="preserve">        </w:t>
        <w:tab/>
        <w:t xml:space="preserve">Выбор файла прошивки представлен выпадающим списком, заполненным именами, взятые из базы данных.</w:t>
      </w:r>
      <w:r/>
    </w:p>
    <w:p>
      <w:pPr>
        <w:pStyle w:val="856"/>
        <w:jc w:val="both"/>
      </w:pPr>
      <w:r>
        <w:rPr>
          <w:rFonts w:ascii="Times New Roman" w:hAnsi="Times New Roman" w:eastAsia="Times New Roman" w:cs="Times New Roman"/>
          <w:sz w:val="24"/>
          <w:szCs w:val="24"/>
        </w:rPr>
        <w:tab/>
        <w:t xml:space="preserve">При открытии ок</w:t>
      </w:r>
      <w:r>
        <w:rPr>
          <w:rFonts w:ascii="Times New Roman" w:hAnsi="Times New Roman" w:eastAsia="Times New Roman" w:cs="Times New Roman"/>
          <w:sz w:val="24"/>
          <w:szCs w:val="24"/>
        </w:rPr>
        <w:t xml:space="preserve">на “Настройки Presetов” читать список скриптов из КПА и составить таблицу Check List Box (В принимаемых параметрах будет “Наименование скрипта”(не редактируемое)). Напротив каждого скрипта - активная галочка при создании нового Preset, либо читать из базы.</w:t>
      </w:r>
      <w:r/>
    </w:p>
    <w:p>
      <w:pPr>
        <w:pStyle w:val="856"/>
        <w:jc w:val="both"/>
      </w:pPr>
      <w:r>
        <w:rPr>
          <w:rFonts w:ascii="Times New Roman" w:hAnsi="Times New Roman" w:eastAsia="Times New Roman" w:cs="Times New Roman"/>
          <w:sz w:val="24"/>
          <w:szCs w:val="24"/>
        </w:rPr>
        <w:tab/>
        <w:t xml:space="preserve">При выборе нулевого элемента в выпадающем списке, создаётся новый preset.</w:t>
      </w:r>
      <w:r/>
    </w:p>
    <w:p>
      <w:pPr>
        <w:pStyle w:val="856"/>
        <w:jc w:val="both"/>
      </w:pPr>
      <w:r>
        <w:rPr>
          <w:rFonts w:ascii="Times New Roman" w:hAnsi="Times New Roman" w:eastAsia="Times New Roman" w:cs="Times New Roman"/>
          <w:sz w:val="24"/>
          <w:szCs w:val="24"/>
        </w:rPr>
        <w:t xml:space="preserve">        </w:t>
        <w:tab/>
        <w:t xml:space="preserve">Кнопка обзор позволяет выбирать конкретные файлы и заполнять пути к ним автоматически.</w:t>
      </w:r>
      <w:r/>
    </w:p>
    <w:p>
      <w:pPr>
        <w:pStyle w:val="856"/>
        <w:jc w:val="both"/>
        <w:rPr>
          <w:rFonts w:ascii="Times New Roman" w:hAnsi="Times New Roman" w:eastAsia="Times New Roman" w:cs="Times New Roman"/>
          <w:sz w:val="24"/>
          <w:szCs w:val="24"/>
          <w:shd w:val="clear" w:color="auto" w:fill="000000"/>
        </w:rPr>
      </w:pPr>
      <w:r>
        <w:rPr>
          <w:rFonts w:ascii="Times New Roman" w:hAnsi="Times New Roman" w:eastAsia="Times New Roman" w:cs="Times New Roman"/>
          <w:sz w:val="24"/>
          <w:szCs w:val="24"/>
          <w:shd w:val="clear" w:color="auto" w:fill="000000"/>
        </w:rPr>
      </w:r>
      <w:r>
        <w:rPr>
          <w:rFonts w:ascii="Times New Roman" w:hAnsi="Times New Roman" w:eastAsia="Times New Roman" w:cs="Times New Roman"/>
          <w:sz w:val="24"/>
          <w:szCs w:val="24"/>
          <w:shd w:val="clear" w:color="auto" w:fill="000000"/>
        </w:rPr>
      </w:r>
      <w:r>
        <w:rPr>
          <w:rFonts w:ascii="Times New Roman" w:hAnsi="Times New Roman" w:eastAsia="Times New Roman" w:cs="Times New Roman"/>
          <w:sz w:val="24"/>
          <w:szCs w:val="24"/>
          <w:shd w:val="clear" w:color="auto" w:fill="000000"/>
        </w:rPr>
      </w:r>
    </w:p>
    <w:p>
      <w:pPr>
        <w:pStyle w:val="856"/>
        <w:jc w:val="center"/>
      </w:pPr>
      <w:r>
        <mc:AlternateContent>
          <mc:Choice Requires="wpg">
            <w:drawing>
              <wp:inline xmlns:wp="http://schemas.openxmlformats.org/drawingml/2006/wordprocessingDrawing" distT="0" distB="0" distL="0" distR="0">
                <wp:extent cx="3790828" cy="3247948"/>
                <wp:effectExtent l="0" t="0" r="0" b="0"/>
                <wp:docPr id="1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58630" name="image6.png"/>
                        <pic:cNvPicPr>
                          <a:picLocks noChangeAspect="1"/>
                        </pic:cNvPicPr>
                        <pic:nvPr/>
                      </pic:nvPicPr>
                      <pic:blipFill>
                        <a:blip>
                          <a:alphaModFix amt="100000"/>
                          <a:lum bright="0" contrast="0"/>
                        </a:blip>
                        <a:stretch/>
                      </pic:blipFill>
                      <pic:spPr bwMode="auto">
                        <a:xfrm>
                          <a:off x="0" y="0"/>
                          <a:ext cx="3790827" cy="3247947"/>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98.49pt;height:255.74pt;mso-wrap-distance-left:0.00pt;mso-wrap-distance-top:0.00pt;mso-wrap-distance-right:0.00pt;mso-wrap-distance-bottom:0.00pt;" stroked="false">
                <v:path textboxrect="0,0,0,0"/>
              </v:shape>
            </w:pict>
          </mc:Fallback>
        </mc:AlternateContent>
      </w:r>
      <w:r/>
    </w:p>
    <w:p>
      <w:pPr>
        <w:pStyle w:val="856"/>
        <w:jc w:val="center"/>
      </w:pPr>
      <w:r>
        <w:rPr>
          <w:rFonts w:ascii="Times New Roman" w:hAnsi="Times New Roman" w:eastAsia="Times New Roman" w:cs="Times New Roman"/>
          <w:sz w:val="24"/>
          <w:szCs w:val="24"/>
        </w:rPr>
        <w:t xml:space="preserve">        </w:t>
        <w:tab/>
      </w:r>
      <w:r>
        <mc:AlternateContent>
          <mc:Choice Requires="wpg">
            <w:drawing>
              <wp:inline xmlns:wp="http://schemas.openxmlformats.org/drawingml/2006/wordprocessingDrawing" distT="0" distB="0" distL="0" distR="0">
                <wp:extent cx="3295771" cy="2476469"/>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42335" name="image1.png"/>
                        <pic:cNvPicPr>
                          <a:picLocks noChangeAspect="1"/>
                        </pic:cNvPicPr>
                        <pic:nvPr/>
                      </pic:nvPicPr>
                      <pic:blipFill>
                        <a:blip>
                          <a:alphaModFix amt="100000"/>
                          <a:lum bright="0" contrast="0"/>
                        </a:blip>
                        <a:stretch/>
                      </pic:blipFill>
                      <pic:spPr bwMode="auto">
                        <a:xfrm>
                          <a:off x="0" y="0"/>
                          <a:ext cx="3295770" cy="2476468"/>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59.51pt;height:195.00pt;mso-wrap-distance-left:0.00pt;mso-wrap-distance-top:0.00pt;mso-wrap-distance-right:0.00pt;mso-wrap-distance-bottom:0.00pt;" stroked="false">
                <v:path textboxrect="0,0,0,0"/>
              </v:shape>
            </w:pict>
          </mc:Fallback>
        </mc:AlternateContent>
      </w:r>
      <w:r/>
    </w:p>
    <w:p>
      <w:pPr>
        <w:pStyle w:val="856"/>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856"/>
        <w:ind w:left="0" w:righ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856"/>
        <w:ind w:left="0" w:righ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856"/>
        <w:ind w:left="0" w:right="0" w:firstLine="720"/>
        <w:jc w:val="both"/>
      </w:pPr>
      <w:r>
        <w:rPr>
          <w:rFonts w:ascii="Times New Roman" w:hAnsi="Times New Roman" w:eastAsia="Times New Roman" w:cs="Times New Roman"/>
          <w:b/>
          <w:sz w:val="24"/>
          <w:szCs w:val="24"/>
        </w:rPr>
        <w:t xml:space="preserve">11. Предварительный состав программной документации</w:t>
      </w:r>
      <w:r/>
    </w:p>
    <w:p>
      <w:pPr>
        <w:pStyle w:val="856"/>
        <w:jc w:val="both"/>
      </w:pPr>
      <w:r>
        <w:rPr>
          <w:rFonts w:ascii="Times New Roman" w:hAnsi="Times New Roman" w:eastAsia="Times New Roman" w:cs="Times New Roman"/>
          <w:sz w:val="24"/>
          <w:szCs w:val="24"/>
        </w:rPr>
        <w:tab/>
        <w:t xml:space="preserve">Состав программной документации должен включать в себя:</w:t>
      </w:r>
      <w:r/>
    </w:p>
    <w:p>
      <w:pPr>
        <w:pStyle w:val="856"/>
        <w:jc w:val="both"/>
      </w:pPr>
      <w:r>
        <w:rPr>
          <w:rFonts w:ascii="Times New Roman" w:hAnsi="Times New Roman" w:eastAsia="Times New Roman" w:cs="Times New Roman"/>
          <w:sz w:val="24"/>
          <w:szCs w:val="24"/>
        </w:rPr>
        <w:t xml:space="preserve">•</w:t>
        <w:tab/>
        <w:t xml:space="preserve">руководство оператора (должно входить в состав руководства по эксплуатации установки),</w:t>
      </w:r>
      <w:r/>
    </w:p>
    <w:p>
      <w:pPr>
        <w:pStyle w:val="856"/>
        <w:jc w:val="both"/>
      </w:pPr>
      <w:r>
        <w:rPr>
          <w:rFonts w:ascii="Times New Roman" w:hAnsi="Times New Roman" w:eastAsia="Times New Roman" w:cs="Times New Roman"/>
          <w:sz w:val="24"/>
          <w:szCs w:val="24"/>
        </w:rPr>
        <w:t xml:space="preserve">•</w:t>
        <w:tab/>
        <w:t xml:space="preserve">руководство администратора (должно входить в состав руководства по эксплуатации установки).</w:t>
      </w: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pPr>
      <w:r>
        <mc:AlternateContent>
          <mc:Choice Requires="wpg">
            <w:drawing>
              <wp:inline xmlns:wp="http://schemas.openxmlformats.org/drawingml/2006/wordprocessingDrawing" distT="0" distB="0" distL="0" distR="0">
                <wp:extent cx="6587611" cy="2852287"/>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7592" name="image4.png"/>
                        <pic:cNvPicPr>
                          <a:picLocks noChangeAspect="1"/>
                        </pic:cNvPicPr>
                        <pic:nvPr/>
                      </pic:nvPicPr>
                      <pic:blipFill>
                        <a:blip>
                          <a:alphaModFix amt="100000"/>
                          <a:lum bright="0" contrast="0"/>
                        </a:blip>
                        <a:stretch/>
                      </pic:blipFill>
                      <pic:spPr bwMode="auto">
                        <a:xfrm>
                          <a:off x="0" y="0"/>
                          <a:ext cx="6587610" cy="2852286"/>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518.71pt;height:224.59pt;mso-wrap-distance-left:0.00pt;mso-wrap-distance-top:0.00pt;mso-wrap-distance-right:0.00pt;mso-wrap-distance-bottom:0.00pt;" stroked="false">
                <v:path textboxrect="0,0,0,0"/>
              </v:shape>
            </w:pict>
          </mc:Fallback>
        </mc:AlternateContent>
      </w: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56"/>
        <w:jc w:val="both"/>
      </w:pPr>
      <w:r>
        <mc:AlternateContent>
          <mc:Choice Requires="wpg">
            <w:drawing>
              <wp:inline xmlns:wp="http://schemas.openxmlformats.org/drawingml/2006/wordprocessingDrawing" distT="0" distB="0" distL="0" distR="0">
                <wp:extent cx="6289517" cy="182806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2103" name="image7.png"/>
                        <pic:cNvPicPr>
                          <a:picLocks noChangeAspect="1"/>
                        </pic:cNvPicPr>
                        <pic:nvPr/>
                      </pic:nvPicPr>
                      <pic:blipFill>
                        <a:blip>
                          <a:alphaModFix amt="100000"/>
                          <a:lum bright="0" contrast="0"/>
                        </a:blip>
                        <a:stretch/>
                      </pic:blipFill>
                      <pic:spPr bwMode="auto">
                        <a:xfrm>
                          <a:off x="0" y="0"/>
                          <a:ext cx="6289516" cy="1828067"/>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95.24pt;height:143.94pt;mso-wrap-distance-left:0.00pt;mso-wrap-distance-top:0.00pt;mso-wrap-distance-right:0.00pt;mso-wrap-distance-bottom:0.00pt;" stroked="false">
                <v:path textboxrect="0,0,0,0"/>
              </v:shape>
            </w:pict>
          </mc:Fallback>
        </mc:AlternateContent>
      </w:r>
      <w:r/>
    </w:p>
    <w:p>
      <w:pPr>
        <w:pStyle w:val="856"/>
        <w:jc w:val="both"/>
      </w:pPr>
      <w:r/>
      <w:r/>
    </w:p>
    <w:p>
      <w:pPr>
        <w:rPr>
          <w14:ligatures w14:val="none"/>
        </w:rPr>
      </w:pPr>
      <w:r>
        <w:rPr>
          <w14:ligatures w14:val="none"/>
        </w:rPr>
      </w:r>
      <w:r>
        <w:rPr>
          <w14:ligatures w14:val="none"/>
        </w:rPr>
      </w:r>
      <w:r>
        <w:rPr>
          <w14:ligatures w14:val="none"/>
        </w:rPr>
      </w:r>
    </w:p>
    <w:sectPr>
      <w:headerReference w:type="default" r:id="rId9"/>
      <w:footnotePr/>
      <w:endnotePr/>
      <w:type w:val="nextPage"/>
      <w:pgSz w:w="11906" w:h="16838" w:orient="portrait"/>
      <w:pgMar w:top="425" w:right="850" w:bottom="397"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Courier New">
    <w:panose1 w:val="02070409020205020404"/>
  </w:font>
  <w:font w:name="Arial">
    <w:panose1 w:val="020B0604020202020204"/>
  </w:font>
  <w:font w:name="Wingdings">
    <w:panose1 w:val="05010000000000000000"/>
  </w:font>
  <w:font w:name="Liberation Sans">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lvl>
    <w:lvl w:ilvl="1">
      <w:start w:val="1"/>
      <w:numFmt w:val="bullet"/>
      <w:isLgl w:val="false"/>
      <w:suff w:val="tab"/>
      <w:lvlText w:val="-"/>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
      <w:lvlJc w:val="left"/>
      <w:pPr>
        <w:ind w:left="5760" w:hanging="360"/>
      </w:pPr>
    </w:lvl>
    <w:lvl w:ilvl="8">
      <w:start w:val="1"/>
      <w:numFmt w:val="bullet"/>
      <w:isLgl w:val="false"/>
      <w:suff w:val="tab"/>
      <w:lvlText w:val="-"/>
      <w:lvlJc w:val="left"/>
      <w:pPr>
        <w:ind w:left="6480" w:hanging="360"/>
      </w:pPr>
    </w:lvl>
  </w:abstractNum>
  <w:abstractNum w:abstractNumId="1">
    <w:multiLevelType w:val="hybridMultilevel"/>
    <w:lvl w:ilvl="0">
      <w:start w:val="1"/>
      <w:numFmt w:val="bullet"/>
      <w:isLgl w:val="false"/>
      <w:suff w:val="tab"/>
      <w:lvlText w:val="-"/>
      <w:lvlJc w:val="left"/>
      <w:pPr>
        <w:ind w:left="720" w:hanging="360"/>
      </w:pPr>
    </w:lvl>
    <w:lvl w:ilvl="1">
      <w:start w:val="1"/>
      <w:numFmt w:val="bullet"/>
      <w:isLgl w:val="false"/>
      <w:suff w:val="tab"/>
      <w:lvlText w:val="-"/>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
      <w:lvlJc w:val="left"/>
      <w:pPr>
        <w:ind w:left="5760" w:hanging="360"/>
      </w:pPr>
    </w:lvl>
    <w:lvl w:ilvl="8">
      <w:start w:val="1"/>
      <w:numFmt w:val="bullet"/>
      <w:isLgl w:val="false"/>
      <w:suff w:val="tab"/>
      <w:lvlText w:val="-"/>
      <w:lvlJc w:val="left"/>
      <w:pPr>
        <w:ind w:left="6480" w:hanging="360"/>
      </w:pPr>
    </w:lvl>
  </w:abstractNum>
  <w:abstractNum w:abstractNumId="2">
    <w:multiLevelType w:val="hybridMultilevel"/>
    <w:lvl w:ilvl="0">
      <w:start w:val="1"/>
      <w:numFmt w:val="bullet"/>
      <w:isLgl w:val="false"/>
      <w:suff w:val="tab"/>
      <w:lvlText w:val="-"/>
      <w:lvlJc w:val="left"/>
      <w:pPr>
        <w:ind w:left="720" w:hanging="360"/>
      </w:pPr>
    </w:lvl>
    <w:lvl w:ilvl="1">
      <w:start w:val="1"/>
      <w:numFmt w:val="bullet"/>
      <w:isLgl w:val="false"/>
      <w:suff w:val="tab"/>
      <w:lvlText w:val="-"/>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
      <w:lvlJc w:val="left"/>
      <w:pPr>
        <w:ind w:left="5760" w:hanging="360"/>
      </w:pPr>
    </w:lvl>
    <w:lvl w:ilvl="8">
      <w:start w:val="1"/>
      <w:numFmt w:val="bullet"/>
      <w:isLgl w:val="false"/>
      <w:suff w:val="tab"/>
      <w:lvlText w:val="-"/>
      <w:lvlJc w:val="left"/>
      <w:pPr>
        <w:ind w:left="6480" w:hanging="360"/>
      </w:pPr>
    </w:lvl>
  </w:abstractNum>
  <w:abstractNum w:abstractNumId="3">
    <w:multiLevelType w:val="hybridMultilevel"/>
    <w:lvl w:ilvl="0">
      <w:start w:val="1"/>
      <w:numFmt w:val="bullet"/>
      <w:isLgl w:val="false"/>
      <w:suff w:val="tab"/>
      <w:lvlText w:val=""/>
      <w:lvlJc w:val="left"/>
      <w:pPr>
        <w:ind w:left="720" w:hanging="360"/>
      </w:pPr>
    </w:lvl>
    <w:lvl w:ilvl="1">
      <w:start w:val="1"/>
      <w:numFmt w:val="bullet"/>
      <w:isLgl w:val="false"/>
      <w:suff w:val="tab"/>
      <w:lvlText w:val="o"/>
      <w:lvlJc w:val="left"/>
      <w:pPr>
        <w:ind w:left="1440" w:hanging="360"/>
      </w:pPr>
    </w:lvl>
    <w:lvl w:ilvl="2">
      <w:start w:val="1"/>
      <w:numFmt w:val="bullet"/>
      <w:isLgl w:val="false"/>
      <w:suff w:val="tab"/>
      <w:lvlText w:val="■"/>
      <w:lvlJc w:val="left"/>
      <w:pPr>
        <w:ind w:left="2160" w:hanging="360"/>
      </w:pPr>
    </w:lvl>
    <w:lvl w:ilvl="3">
      <w:start w:val="1"/>
      <w:numFmt w:val="bullet"/>
      <w:isLgl w:val="false"/>
      <w:suff w:val="tab"/>
      <w:lvlText w:val=""/>
      <w:lvlJc w:val="left"/>
      <w:pPr>
        <w:ind w:left="2880" w:hanging="360"/>
      </w:pPr>
    </w:lvl>
    <w:lvl w:ilvl="4">
      <w:start w:val="1"/>
      <w:numFmt w:val="bullet"/>
      <w:isLgl w:val="false"/>
      <w:suff w:val="tab"/>
      <w:lvlText w:val="o"/>
      <w:lvlJc w:val="left"/>
      <w:pPr>
        <w:ind w:left="3600" w:hanging="360"/>
      </w:pPr>
    </w:lvl>
    <w:lvl w:ilvl="5">
      <w:start w:val="1"/>
      <w:numFmt w:val="bullet"/>
      <w:isLgl w:val="false"/>
      <w:suff w:val="tab"/>
      <w:lvlText w:val="■"/>
      <w:lvlJc w:val="left"/>
      <w:pPr>
        <w:ind w:left="4320" w:hanging="360"/>
      </w:pPr>
    </w:lvl>
    <w:lvl w:ilvl="6">
      <w:start w:val="1"/>
      <w:numFmt w:val="bullet"/>
      <w:isLgl w:val="false"/>
      <w:suff w:val="tab"/>
      <w:lvlText w:val=""/>
      <w:lvlJc w:val="left"/>
      <w:pPr>
        <w:ind w:left="5040" w:hanging="360"/>
      </w:pPr>
    </w:lvl>
    <w:lvl w:ilvl="7">
      <w:start w:val="1"/>
      <w:numFmt w:val="bullet"/>
      <w:isLgl w:val="false"/>
      <w:suff w:val="tab"/>
      <w:lvlText w:val="o"/>
      <w:lvlJc w:val="left"/>
      <w:pPr>
        <w:ind w:left="5760" w:hanging="360"/>
      </w:pPr>
    </w:lvl>
    <w:lvl w:ilvl="8">
      <w:start w:val="1"/>
      <w:numFmt w:val="bullet"/>
      <w:isLgl w:val="false"/>
      <w:suff w:val="tab"/>
      <w:lvlText w:val="■"/>
      <w:lvlJc w:val="left"/>
      <w:pPr>
        <w:ind w:left="6480" w:hanging="36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uiPriority w:val="9"/>
    <w:qFormat/>
    <w:pPr>
      <w:keepLines/>
      <w:keepNext/>
      <w:spacing w:before="480" w:after="200"/>
      <w:outlineLvl w:val="0"/>
    </w:pPr>
    <w:rPr>
      <w:rFonts w:ascii="Liberation Sans" w:hAnsi="Liberation Sans" w:eastAsia="Liberation Sans" w:cs="Liberation Sans"/>
      <w:sz w:val="40"/>
      <w:szCs w:val="40"/>
    </w:rPr>
  </w:style>
  <w:style w:type="character" w:styleId="675">
    <w:name w:val="Heading 1 Char"/>
    <w:link w:val="674"/>
    <w:uiPriority w:val="9"/>
    <w:rPr>
      <w:rFonts w:ascii="Liberation Sans" w:hAnsi="Liberation Sans" w:eastAsia="Liberation Sans" w:cs="Liberation Sans"/>
    </w:rPr>
  </w:style>
  <w:style w:type="paragraph" w:styleId="676">
    <w:name w:val="Heading 2"/>
    <w:basedOn w:val="674"/>
    <w:next w:val="850"/>
    <w:link w:val="677"/>
    <w:uiPriority w:val="9"/>
    <w:unhideWhenUsed/>
    <w:qFormat/>
    <w:rPr>
      <w:rFonts w:ascii="Liberation Sans" w:hAnsi="Liberation Sans" w:eastAsia="Liberation Sans" w:cs="Liberation Sans"/>
    </w:rPr>
  </w:style>
  <w:style w:type="character" w:styleId="677">
    <w:name w:val="Heading 2 Char"/>
    <w:link w:val="676"/>
    <w:uiPriority w:val="9"/>
    <w:rPr>
      <w:rFonts w:ascii="Liberation Sans" w:hAnsi="Liberation Sans" w:eastAsia="Liberation Sans" w:cs="Liberation Sans"/>
      <w:sz w:val="34"/>
    </w:rPr>
  </w:style>
  <w:style w:type="paragraph" w:styleId="678">
    <w:name w:val="Heading 3"/>
    <w:basedOn w:val="850"/>
    <w:next w:val="850"/>
    <w:link w:val="679"/>
    <w:uiPriority w:val="9"/>
    <w:unhideWhenUsed/>
    <w:qFormat/>
    <w:pPr>
      <w:keepLines/>
      <w:keepNext/>
      <w:spacing w:before="320" w:after="200"/>
      <w:outlineLvl w:val="2"/>
    </w:pPr>
    <w:rPr>
      <w:rFonts w:ascii="Liberation Sans" w:hAnsi="Liberation Sans" w:eastAsia="Arial" w:cs="Liberation Sans"/>
      <w:sz w:val="30"/>
      <w:szCs w:val="30"/>
    </w:rPr>
  </w:style>
  <w:style w:type="character" w:styleId="679">
    <w:name w:val="Heading 3 Char"/>
    <w:link w:val="678"/>
    <w:uiPriority w:val="9"/>
    <w:rPr>
      <w:rFonts w:ascii="Liberation Sans" w:hAnsi="Liberation Sans" w:cs="Liberation Sans"/>
    </w:rPr>
  </w:style>
  <w:style w:type="paragraph" w:styleId="680">
    <w:name w:val="Heading 4"/>
    <w:basedOn w:val="850"/>
    <w:next w:val="850"/>
    <w:link w:val="681"/>
    <w:uiPriority w:val="9"/>
    <w:unhideWhenUsed/>
    <w:qFormat/>
    <w:pPr>
      <w:keepLines/>
      <w:keepNext/>
      <w:spacing w:before="320" w:after="200"/>
      <w:outlineLvl w:val="3"/>
    </w:pPr>
    <w:rPr>
      <w:rFonts w:ascii="Liberation Sans" w:hAnsi="Liberation Sans" w:eastAsia="Liberation Sans" w:cs="Liberation Sans"/>
      <w:b/>
      <w:bCs/>
      <w:sz w:val="26"/>
      <w:szCs w:val="26"/>
    </w:rPr>
  </w:style>
  <w:style w:type="character" w:styleId="681">
    <w:name w:val="Heading 4 Char"/>
    <w:link w:val="680"/>
    <w:uiPriority w:val="9"/>
    <w:rPr>
      <w:rFonts w:ascii="Liberation Sans" w:hAnsi="Liberation Sans" w:eastAsia="Liberation Sans" w:cs="Liberation Sans"/>
    </w:rPr>
  </w:style>
  <w:style w:type="paragraph" w:styleId="682">
    <w:name w:val="Heading 5"/>
    <w:basedOn w:val="850"/>
    <w:next w:val="850"/>
    <w:link w:val="683"/>
    <w:uiPriority w:val="9"/>
    <w:unhideWhenUsed/>
    <w:qFormat/>
    <w:pPr>
      <w:keepLines/>
      <w:keepNext/>
      <w:spacing w:before="320" w:after="200"/>
      <w:outlineLvl w:val="4"/>
    </w:pPr>
    <w:rPr>
      <w:rFonts w:ascii="Liberation Sans" w:hAnsi="Liberation Sans" w:eastAsia="Liberation Sans" w:cs="Liberation Sans"/>
      <w:b/>
      <w:bCs/>
      <w:sz w:val="24"/>
      <w:szCs w:val="24"/>
    </w:rPr>
  </w:style>
  <w:style w:type="character" w:styleId="683">
    <w:name w:val="Heading 5 Char"/>
    <w:link w:val="682"/>
    <w:uiPriority w:val="9"/>
    <w:rPr>
      <w:rFonts w:ascii="Liberation Sans" w:hAnsi="Liberation Sans" w:eastAsia="Liberation Sans" w:cs="Liberation Sans"/>
    </w:rPr>
  </w:style>
  <w:style w:type="paragraph" w:styleId="684">
    <w:name w:val="Heading 6"/>
    <w:basedOn w:val="850"/>
    <w:next w:val="850"/>
    <w:link w:val="685"/>
    <w:uiPriority w:val="9"/>
    <w:unhideWhenUsed/>
    <w:qFormat/>
    <w:pPr>
      <w:keepLines/>
      <w:keepNext/>
      <w:spacing w:before="320" w:after="200"/>
      <w:outlineLvl w:val="5"/>
    </w:pPr>
    <w:rPr>
      <w:rFonts w:ascii="Liberation Sans" w:hAnsi="Liberation Sans" w:eastAsia="Liberation Sans" w:cs="Liberation Sans"/>
      <w:b/>
      <w:bCs/>
      <w:sz w:val="22"/>
      <w:szCs w:val="22"/>
    </w:rPr>
  </w:style>
  <w:style w:type="character" w:styleId="685">
    <w:name w:val="Heading 6 Char"/>
    <w:link w:val="684"/>
    <w:uiPriority w:val="9"/>
    <w:rPr>
      <w:rFonts w:ascii="Liberation Sans" w:hAnsi="Liberation Sans" w:eastAsia="Liberation Sans" w:cs="Liberation Sans"/>
    </w:rPr>
  </w:style>
  <w:style w:type="paragraph" w:styleId="686">
    <w:name w:val="Heading 7"/>
    <w:basedOn w:val="850"/>
    <w:next w:val="850"/>
    <w:link w:val="687"/>
    <w:uiPriority w:val="9"/>
    <w:unhideWhenUsed/>
    <w:qFormat/>
    <w:pPr>
      <w:keepLines/>
      <w:keepNext/>
      <w:spacing w:before="320" w:after="200"/>
      <w:outlineLvl w:val="6"/>
    </w:pPr>
    <w:rPr>
      <w:rFonts w:ascii="Liberation Sans" w:hAnsi="Liberation Sans" w:eastAsia="Liberation Sans" w:cs="Liberation Sans"/>
      <w:b/>
      <w:bCs/>
      <w:i/>
      <w:iCs/>
      <w:sz w:val="22"/>
      <w:szCs w:val="22"/>
    </w:rPr>
  </w:style>
  <w:style w:type="character" w:styleId="687">
    <w:name w:val="Heading 7 Char"/>
    <w:link w:val="686"/>
    <w:uiPriority w:val="9"/>
    <w:rPr>
      <w:rFonts w:ascii="Liberation Sans" w:hAnsi="Liberation Sans" w:eastAsia="Liberation Sans" w:cs="Liberation Sans"/>
    </w:rPr>
  </w:style>
  <w:style w:type="paragraph" w:styleId="688">
    <w:name w:val="Heading 8"/>
    <w:basedOn w:val="850"/>
    <w:next w:val="850"/>
    <w:link w:val="689"/>
    <w:uiPriority w:val="9"/>
    <w:unhideWhenUsed/>
    <w:qFormat/>
    <w:pPr>
      <w:keepLines/>
      <w:keepNext/>
      <w:spacing w:before="320" w:after="200"/>
      <w:outlineLvl w:val="7"/>
    </w:pPr>
    <w:rPr>
      <w:rFonts w:ascii="Liberation Sans" w:hAnsi="Liberation Sans" w:eastAsia="Liberation Sans" w:cs="Liberation Sans"/>
      <w:i/>
      <w:iCs/>
      <w:sz w:val="22"/>
      <w:szCs w:val="22"/>
    </w:rPr>
  </w:style>
  <w:style w:type="character" w:styleId="689">
    <w:name w:val="Heading 8 Char"/>
    <w:link w:val="688"/>
    <w:uiPriority w:val="9"/>
    <w:rPr>
      <w:rFonts w:ascii="Liberation Sans" w:hAnsi="Liberation Sans" w:eastAsia="Liberation Sans" w:cs="Liberation Sans"/>
    </w:rPr>
  </w:style>
  <w:style w:type="paragraph" w:styleId="690">
    <w:name w:val="Heading 9"/>
    <w:basedOn w:val="850"/>
    <w:next w:val="850"/>
    <w:link w:val="691"/>
    <w:uiPriority w:val="9"/>
    <w:unhideWhenUsed/>
    <w:qFormat/>
    <w:pPr>
      <w:keepLines/>
      <w:keepNext/>
      <w:spacing w:before="320" w:after="200"/>
      <w:outlineLvl w:val="8"/>
    </w:pPr>
    <w:rPr>
      <w:rFonts w:ascii="Liberation Sans" w:hAnsi="Liberation Sans" w:eastAsia="Liberation Sans" w:cs="Liberation Sans"/>
      <w:i/>
      <w:iCs/>
      <w:sz w:val="21"/>
      <w:szCs w:val="21"/>
    </w:rPr>
  </w:style>
  <w:style w:type="character" w:styleId="691">
    <w:name w:val="Heading 9 Char"/>
    <w:link w:val="690"/>
    <w:uiPriority w:val="9"/>
    <w:rPr>
      <w:rFonts w:ascii="Liberation Sans" w:hAnsi="Liberation Sans" w:eastAsia="Liberation Sans" w:cs="Liberation Sans"/>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rPr>
      <w:rFonts w:ascii="Liberation Sans" w:hAnsi="Liberation Sans" w:eastAsia="Liberation Sans" w:cs="Liberation Sans"/>
      <w:sz w:val="20"/>
      <w:szCs w:val="20"/>
    </w:rPr>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 w:type="paragraph" w:styleId="856" w:customStyle="1">
    <w:name w:val="Standard"/>
    <w:pPr>
      <w:contextualSpacing w:val="0"/>
      <w:ind w:left="0" w:right="0" w:firstLine="0"/>
      <w:jc w:val="left"/>
      <w:keepLines w:val="0"/>
      <w:keepNext w:val="0"/>
      <w:pageBreakBefore w:val="0"/>
      <w:spacing w:before="0" w:beforeAutospacing="0" w:after="0" w:afterAutospacing="0" w:line="276" w:lineRule="auto"/>
      <w:shd w:val="nil"/>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Arial" w:cs="Arial"/>
      <w:b w:val="0"/>
      <w:bCs w:val="0"/>
      <w:i w:val="0"/>
      <w:iCs w:val="0"/>
      <w:caps w:val="0"/>
      <w:smallCaps w:val="0"/>
      <w:strike w:val="0"/>
      <w:vanish w:val="0"/>
      <w:color w:val="auto"/>
      <w:spacing w:val="0"/>
      <w:position w:val="0"/>
      <w:sz w:val="22"/>
      <w:szCs w:val="22"/>
      <w:highlight w:val="none"/>
      <w:u w:val="none"/>
      <w:vertAlign w:val="baseline"/>
      <w:rtl w:val="0"/>
      <w:cs w:val="0"/>
      <w:lang w:val="en-US" w:eastAsia="zh-CN" w:bidi="hi-IN"/>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Евгений Туков</cp:lastModifiedBy>
  <cp:revision>10</cp:revision>
  <dcterms:modified xsi:type="dcterms:W3CDTF">2024-11-22T13:12:10Z</dcterms:modified>
</cp:coreProperties>
</file>